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DF8" w:rsidRPr="00FC422E" w:rsidRDefault="00127DF8" w:rsidP="00FC422E">
      <w:pPr>
        <w:rPr>
          <w:b/>
          <w:u w:val="single"/>
        </w:rPr>
      </w:pPr>
      <w:bookmarkStart w:id="0" w:name="_GoBack"/>
      <w:bookmarkEnd w:id="0"/>
      <w:r w:rsidRPr="00FC422E">
        <w:rPr>
          <w:b/>
          <w:u w:val="single"/>
        </w:rPr>
        <w:t xml:space="preserve">Assumptions: </w:t>
      </w:r>
    </w:p>
    <w:p w:rsidR="00BB0B57" w:rsidRDefault="00BB0B57" w:rsidP="00530E0B">
      <w:pPr>
        <w:pStyle w:val="ListParagraph"/>
        <w:numPr>
          <w:ilvl w:val="0"/>
          <w:numId w:val="2"/>
        </w:numPr>
      </w:pPr>
      <w:r>
        <w:t>Program automatically</w:t>
      </w:r>
      <w:r w:rsidR="00461950">
        <w:t xml:space="preserve"> </w:t>
      </w:r>
      <w:r w:rsidR="00E36B3A">
        <w:t>throws away a bad data line</w:t>
      </w:r>
      <w:r>
        <w:t xml:space="preserve"> when reading from an input  file</w:t>
      </w:r>
    </w:p>
    <w:p w:rsidR="00BB0B57" w:rsidRDefault="00BB0B57" w:rsidP="00530E0B">
      <w:pPr>
        <w:pStyle w:val="ListParagraph"/>
        <w:numPr>
          <w:ilvl w:val="0"/>
          <w:numId w:val="2"/>
        </w:numPr>
      </w:pPr>
      <w:r>
        <w:t>User inputs correct data type</w:t>
      </w:r>
      <w:r w:rsidR="00E36B3A">
        <w:t xml:space="preserve"> in correct format</w:t>
      </w:r>
    </w:p>
    <w:p w:rsidR="00530E0B" w:rsidRDefault="00127DF8" w:rsidP="00530E0B">
      <w:pPr>
        <w:pStyle w:val="ListParagraph"/>
        <w:numPr>
          <w:ilvl w:val="0"/>
          <w:numId w:val="2"/>
        </w:numPr>
      </w:pPr>
      <w:r>
        <w:t xml:space="preserve">description is </w:t>
      </w:r>
      <w:r w:rsidR="007031F1">
        <w:t xml:space="preserve">15 </w:t>
      </w:r>
      <w:r>
        <w:t>characters or less in size</w:t>
      </w:r>
    </w:p>
    <w:p w:rsidR="00461950" w:rsidRDefault="00E36B3A" w:rsidP="00035BD8">
      <w:pPr>
        <w:pStyle w:val="ListParagraph"/>
        <w:numPr>
          <w:ilvl w:val="0"/>
          <w:numId w:val="2"/>
        </w:numPr>
      </w:pPr>
      <w:r>
        <w:t>For new records a</w:t>
      </w:r>
      <w:r w:rsidR="00127DF8">
        <w:t>ssigned date, due date, assignment description</w:t>
      </w:r>
      <w:r w:rsidR="00CE5844">
        <w:t>, and status</w:t>
      </w:r>
      <w:r w:rsidR="00127DF8">
        <w:t xml:space="preserve"> will be entered in at </w:t>
      </w:r>
      <w:r w:rsidR="005F5040">
        <w:t>same time</w:t>
      </w:r>
      <w:r w:rsidR="00461950">
        <w:t xml:space="preserve"> from the main menu</w:t>
      </w:r>
      <w:r w:rsidR="005F5040">
        <w:t>.</w:t>
      </w:r>
    </w:p>
    <w:p w:rsidR="00035BD8" w:rsidRDefault="00EE67FB" w:rsidP="0013375C">
      <w:pPr>
        <w:pStyle w:val="ListParagraph"/>
        <w:numPr>
          <w:ilvl w:val="0"/>
          <w:numId w:val="2"/>
        </w:numPr>
      </w:pPr>
      <w:r>
        <w:t xml:space="preserve">A </w:t>
      </w:r>
      <w:r w:rsidR="00461950">
        <w:t>completion date or status will not be entered in the add assignment at the main menu by the user.  The status will automatically be set to “assigned” and inserted in the assigned list.  Any completion or late status must be entered using the “Complete assignment” selection at the main menu</w:t>
      </w:r>
    </w:p>
    <w:p w:rsidR="005F5040" w:rsidDel="00BB0B57" w:rsidRDefault="005F5040" w:rsidP="00EE67FB">
      <w:pPr>
        <w:pStyle w:val="ListParagraph"/>
        <w:numPr>
          <w:ilvl w:val="0"/>
          <w:numId w:val="2"/>
        </w:numPr>
      </w:pPr>
      <w:r w:rsidDel="00BB0B57">
        <w:t>Entries have unique assignment dates.  There will not be any duplicate assignment dates.</w:t>
      </w:r>
    </w:p>
    <w:p w:rsidR="005A3D43" w:rsidRDefault="005A3D43" w:rsidP="00127DF8">
      <w:pPr>
        <w:pStyle w:val="ListParagraph"/>
        <w:numPr>
          <w:ilvl w:val="0"/>
          <w:numId w:val="2"/>
        </w:numPr>
      </w:pPr>
      <w:r>
        <w:t>Exit will not automatically save data.  Data must be saved using Save.</w:t>
      </w:r>
    </w:p>
    <w:p w:rsidR="00420B97" w:rsidRDefault="00530E0B" w:rsidP="00127DF8">
      <w:pPr>
        <w:pStyle w:val="ListParagraph"/>
        <w:numPr>
          <w:ilvl w:val="0"/>
          <w:numId w:val="2"/>
        </w:numPr>
      </w:pPr>
      <w:r>
        <w:t>D</w:t>
      </w:r>
      <w:r w:rsidR="00420B97">
        <w:t xml:space="preserve">ate check is not against what current </w:t>
      </w:r>
      <w:r w:rsidR="00FC422E">
        <w:t xml:space="preserve">real time </w:t>
      </w:r>
      <w:r w:rsidR="00420B97">
        <w:t>date is</w:t>
      </w:r>
    </w:p>
    <w:p w:rsidR="00895F44" w:rsidRDefault="001E32BA" w:rsidP="00895F44">
      <w:pPr>
        <w:pStyle w:val="ListParagraph"/>
        <w:numPr>
          <w:ilvl w:val="0"/>
          <w:numId w:val="2"/>
        </w:numPr>
      </w:pPr>
      <w:r>
        <w:t>All dates are shown in US date format</w:t>
      </w:r>
    </w:p>
    <w:p w:rsidR="00DB0A5F" w:rsidRDefault="00DB0A5F" w:rsidP="009A1EA8">
      <w:pPr>
        <w:pStyle w:val="ListParagraph"/>
        <w:numPr>
          <w:ilvl w:val="0"/>
          <w:numId w:val="2"/>
        </w:numPr>
      </w:pPr>
      <w:r>
        <w:t>An assignment cannot be moved from the completed list back to the assigned list.</w:t>
      </w:r>
    </w:p>
    <w:p w:rsidR="00895F44" w:rsidRDefault="00895F44" w:rsidP="00127DF8">
      <w:pPr>
        <w:pStyle w:val="ListParagraph"/>
        <w:numPr>
          <w:ilvl w:val="0"/>
          <w:numId w:val="2"/>
        </w:numPr>
      </w:pPr>
      <w:r>
        <w:t>Due date</w:t>
      </w:r>
      <w:r w:rsidR="00461950">
        <w:t>, description,</w:t>
      </w:r>
      <w:r>
        <w:t xml:space="preserve"> </w:t>
      </w:r>
      <w:r w:rsidR="00CC110A">
        <w:t xml:space="preserve">and status </w:t>
      </w:r>
      <w:r>
        <w:t>edits:</w:t>
      </w:r>
    </w:p>
    <w:p w:rsidR="00157434" w:rsidRDefault="00157434" w:rsidP="00895F44">
      <w:pPr>
        <w:pStyle w:val="ListParagraph"/>
        <w:numPr>
          <w:ilvl w:val="1"/>
          <w:numId w:val="2"/>
        </w:numPr>
      </w:pPr>
      <w:r>
        <w:t>Due dates</w:t>
      </w:r>
      <w:r w:rsidR="00461950">
        <w:t>, descriptions,</w:t>
      </w:r>
      <w:r>
        <w:t xml:space="preserve"> </w:t>
      </w:r>
      <w:r w:rsidR="004C3211">
        <w:t xml:space="preserve">and status </w:t>
      </w:r>
      <w:r w:rsidR="00B36BF8">
        <w:t xml:space="preserve">cannot be </w:t>
      </w:r>
      <w:r>
        <w:t xml:space="preserve">changed once </w:t>
      </w:r>
      <w:r w:rsidR="004C3211">
        <w:t>assignment has been moved to the completed list</w:t>
      </w:r>
      <w:r>
        <w:t>.</w:t>
      </w:r>
    </w:p>
    <w:p w:rsidR="009C36BE" w:rsidRDefault="009C36BE" w:rsidP="009C36BE">
      <w:pPr>
        <w:pStyle w:val="ListParagraph"/>
        <w:numPr>
          <w:ilvl w:val="1"/>
          <w:numId w:val="2"/>
        </w:numPr>
      </w:pPr>
      <w:r>
        <w:t>Status as read from the file will be a string describing the status and not a date.</w:t>
      </w:r>
    </w:p>
    <w:p w:rsidR="00BB3C24" w:rsidRDefault="00461950" w:rsidP="00895F44">
      <w:pPr>
        <w:pStyle w:val="ListParagraph"/>
        <w:numPr>
          <w:ilvl w:val="1"/>
          <w:numId w:val="2"/>
        </w:numPr>
      </w:pPr>
      <w:r>
        <w:t>A completion date will be</w:t>
      </w:r>
      <w:r w:rsidR="003F6C0A">
        <w:t xml:space="preserve"> entered </w:t>
      </w:r>
      <w:r>
        <w:t>from the</w:t>
      </w:r>
      <w:r w:rsidR="007072EE">
        <w:t xml:space="preserve"> </w:t>
      </w:r>
      <w:r>
        <w:t>main</w:t>
      </w:r>
      <w:r w:rsidR="007072EE">
        <w:t xml:space="preserve"> menu </w:t>
      </w:r>
      <w:r w:rsidR="003F6C0A">
        <w:t xml:space="preserve">by the user </w:t>
      </w:r>
      <w:r>
        <w:t xml:space="preserve">and </w:t>
      </w:r>
      <w:r w:rsidR="00FD07D0">
        <w:t>will be</w:t>
      </w:r>
      <w:r w:rsidR="003F6C0A">
        <w:t xml:space="preserve"> a date. </w:t>
      </w:r>
      <w:r w:rsidR="00BB3C24">
        <w:t xml:space="preserve">The date is then compared to the due date to </w:t>
      </w:r>
      <w:r w:rsidR="003F6C0A">
        <w:t>determine</w:t>
      </w:r>
      <w:r w:rsidR="00BB3C24">
        <w:t xml:space="preserve"> if the status is late or completed. </w:t>
      </w:r>
      <w:r w:rsidR="003F6C0A">
        <w:t xml:space="preserve">After the comparison status is stored in the record as a string. </w:t>
      </w:r>
      <w:r w:rsidR="00BB3C24">
        <w:t xml:space="preserve"> The status date is not retained.</w:t>
      </w:r>
    </w:p>
    <w:p w:rsidR="00C15B05" w:rsidRDefault="00461950" w:rsidP="00C15B05">
      <w:pPr>
        <w:pStyle w:val="ListParagraph"/>
        <w:numPr>
          <w:ilvl w:val="0"/>
          <w:numId w:val="2"/>
        </w:numPr>
      </w:pPr>
      <w:r w:rsidDel="00461950">
        <w:t xml:space="preserve"> </w:t>
      </w:r>
      <w:r>
        <w:t>“</w:t>
      </w:r>
      <w:r w:rsidR="00C15B05">
        <w:t>Save</w:t>
      </w:r>
      <w:r>
        <w:t>” at the main menu</w:t>
      </w:r>
      <w:r w:rsidR="00C15B05">
        <w:t xml:space="preserve"> overwrite</w:t>
      </w:r>
      <w:r>
        <w:t>s</w:t>
      </w:r>
      <w:r w:rsidR="00C15B05">
        <w:t xml:space="preserve"> the competed assignment file</w:t>
      </w:r>
    </w:p>
    <w:p w:rsidR="00261E00" w:rsidRDefault="00261E00" w:rsidP="00C15B05">
      <w:pPr>
        <w:pStyle w:val="ListParagraph"/>
        <w:numPr>
          <w:ilvl w:val="0"/>
          <w:numId w:val="2"/>
        </w:numPr>
      </w:pPr>
      <w:r>
        <w:t xml:space="preserve">Each list has been maintained so that each list is ordered from earliest </w:t>
      </w:r>
      <w:r w:rsidR="00EE67FB">
        <w:t>to latest due</w:t>
      </w:r>
      <w:r>
        <w:t xml:space="preserve"> date.</w:t>
      </w:r>
    </w:p>
    <w:p w:rsidR="00097997" w:rsidRDefault="00097997" w:rsidP="00C15B05">
      <w:pPr>
        <w:pStyle w:val="ListParagraph"/>
        <w:numPr>
          <w:ilvl w:val="0"/>
          <w:numId w:val="2"/>
        </w:numPr>
      </w:pPr>
      <w:r>
        <w:t xml:space="preserve">All data after initial installation from file remains sorted by </w:t>
      </w:r>
      <w:r w:rsidR="00EE67FB">
        <w:t>due</w:t>
      </w:r>
      <w:r>
        <w:t xml:space="preserve"> date</w:t>
      </w:r>
    </w:p>
    <w:p w:rsidR="00C15B05" w:rsidRDefault="00FC422E" w:rsidP="00FC422E">
      <w:pPr>
        <w:pStyle w:val="ListParagraph"/>
        <w:numPr>
          <w:ilvl w:val="0"/>
          <w:numId w:val="2"/>
        </w:numPr>
      </w:pPr>
      <w:r>
        <w:t xml:space="preserve">Data for each assignment will be displayed in a </w:t>
      </w:r>
      <w:r w:rsidR="00080A97">
        <w:t xml:space="preserve">line </w:t>
      </w:r>
      <w:r>
        <w:t>format</w:t>
      </w:r>
      <w:r w:rsidR="00080A97">
        <w:t xml:space="preserve"> with headers</w:t>
      </w:r>
      <w:r>
        <w:t xml:space="preserve">. </w:t>
      </w:r>
      <w:r w:rsidR="00C15B05">
        <w:t>Format to display assignments is</w:t>
      </w:r>
      <w:r>
        <w:t xml:space="preserve"> as follows</w:t>
      </w:r>
      <w:r w:rsidR="00C15B05">
        <w:t>:</w:t>
      </w:r>
    </w:p>
    <w:p w:rsidR="00261E00" w:rsidRPr="00A047D3" w:rsidRDefault="00261E00" w:rsidP="00A047D3">
      <w:pPr>
        <w:pStyle w:val="NoSpacing"/>
        <w:ind w:left="720"/>
        <w:rPr>
          <w:b/>
          <w:u w:val="single"/>
        </w:rPr>
      </w:pPr>
      <w:r w:rsidRPr="00A047D3">
        <w:rPr>
          <w:b/>
          <w:u w:val="single"/>
        </w:rPr>
        <w:t>List Name</w:t>
      </w:r>
    </w:p>
    <w:p w:rsidR="00EE67FB" w:rsidRPr="00A047D3" w:rsidRDefault="00EE67FB" w:rsidP="00A047D3">
      <w:pPr>
        <w:pStyle w:val="NoSpacing"/>
        <w:ind w:left="720"/>
      </w:pPr>
      <w:r>
        <w:t>Due: mm-dd-yyyy</w:t>
      </w:r>
    </w:p>
    <w:p w:rsidR="00EE67FB" w:rsidRPr="00A047D3" w:rsidRDefault="00080A97" w:rsidP="00A047D3">
      <w:pPr>
        <w:pStyle w:val="NoSpacing"/>
        <w:ind w:left="720"/>
      </w:pPr>
      <w:r w:rsidRPr="00A047D3">
        <w:t>Description</w:t>
      </w:r>
      <w:r w:rsidR="00EE67FB" w:rsidRPr="00A047D3">
        <w:t>:</w:t>
      </w:r>
      <w:r w:rsidR="00EE67FB" w:rsidRPr="00EE67FB">
        <w:t xml:space="preserve"> </w:t>
      </w:r>
      <w:r w:rsidR="00EE67FB">
        <w:t>xxxxxxxxxxxxxxx</w:t>
      </w:r>
      <w:r w:rsidR="00EE67FB">
        <w:tab/>
      </w:r>
    </w:p>
    <w:p w:rsidR="00EE67FB" w:rsidRPr="0013375C" w:rsidRDefault="00EE67FB" w:rsidP="00A047D3">
      <w:pPr>
        <w:pStyle w:val="NoSpacing"/>
        <w:ind w:left="720"/>
      </w:pPr>
      <w:r>
        <w:t>Assigned</w:t>
      </w:r>
      <w:r w:rsidRPr="00D31CFF">
        <w:t>: mm-dd-yyyy</w:t>
      </w:r>
    </w:p>
    <w:p w:rsidR="00EE67FB" w:rsidRDefault="00080A97" w:rsidP="00A047D3">
      <w:pPr>
        <w:pStyle w:val="NoSpacing"/>
        <w:ind w:left="720"/>
      </w:pPr>
      <w:r>
        <w:t>Status</w:t>
      </w:r>
      <w:r w:rsidR="00EE67FB">
        <w:t>: xxxxxxxx</w:t>
      </w:r>
    </w:p>
    <w:p w:rsidR="009764BC" w:rsidRDefault="009764BC" w:rsidP="00A047D3">
      <w:pPr>
        <w:pStyle w:val="NoSpacing"/>
      </w:pPr>
    </w:p>
    <w:p w:rsidR="00080A97" w:rsidRDefault="009764BC" w:rsidP="00FC422E">
      <w:pPr>
        <w:rPr>
          <w:b/>
          <w:u w:val="single"/>
        </w:rPr>
      </w:pPr>
      <w:r>
        <w:rPr>
          <w:b/>
          <w:u w:val="single"/>
        </w:rPr>
        <w:t>References</w:t>
      </w:r>
    </w:p>
    <w:p w:rsidR="009764BC" w:rsidRPr="009764BC" w:rsidRDefault="009764BC" w:rsidP="009764BC">
      <w:pPr>
        <w:pStyle w:val="ListParagraph"/>
        <w:numPr>
          <w:ilvl w:val="0"/>
          <w:numId w:val="7"/>
        </w:numPr>
      </w:pPr>
      <w:r>
        <w:t>Phone Book program</w:t>
      </w:r>
    </w:p>
    <w:p w:rsidR="00C15B05" w:rsidRPr="00FC422E" w:rsidRDefault="00C15B05" w:rsidP="00FC422E">
      <w:pPr>
        <w:rPr>
          <w:b/>
          <w:u w:val="single"/>
        </w:rPr>
      </w:pPr>
      <w:r w:rsidRPr="00FC422E">
        <w:rPr>
          <w:b/>
          <w:u w:val="single"/>
        </w:rPr>
        <w:t>Program credits</w:t>
      </w:r>
    </w:p>
    <w:p w:rsidR="00C15B05" w:rsidRDefault="00425F82" w:rsidP="00FC422E">
      <w:pPr>
        <w:pStyle w:val="ListParagraph"/>
        <w:numPr>
          <w:ilvl w:val="0"/>
          <w:numId w:val="5"/>
        </w:numPr>
      </w:pPr>
      <w:r>
        <w:t>S</w:t>
      </w:r>
      <w:r w:rsidR="00C15B05">
        <w:t>ource code from Dr Kuhail</w:t>
      </w:r>
      <w:r w:rsidR="008271E9">
        <w:t xml:space="preserve"> or Objects, Abstraction, Data Structures, and Design Using C++</w:t>
      </w:r>
    </w:p>
    <w:p w:rsidR="008271E9" w:rsidRDefault="00425F82" w:rsidP="00E36B3A">
      <w:pPr>
        <w:pStyle w:val="ListParagraph"/>
        <w:numPr>
          <w:ilvl w:val="1"/>
          <w:numId w:val="5"/>
        </w:numPr>
      </w:pPr>
      <w:r>
        <w:t>Date</w:t>
      </w:r>
      <w:r w:rsidR="00491F27">
        <w:t>.h</w:t>
      </w:r>
    </w:p>
    <w:p w:rsidR="004348B2" w:rsidRDefault="004A6AD8" w:rsidP="00E36B3A">
      <w:pPr>
        <w:pStyle w:val="ListParagraph"/>
        <w:numPr>
          <w:ilvl w:val="1"/>
          <w:numId w:val="5"/>
        </w:numPr>
      </w:pPr>
      <w:r>
        <w:t>const_list_iterator.h</w:t>
      </w:r>
      <w:r w:rsidR="00461982">
        <w:t>l</w:t>
      </w:r>
      <w:r w:rsidR="004348B2">
        <w:t>ist.h</w:t>
      </w:r>
    </w:p>
    <w:p w:rsidR="00425F82" w:rsidRDefault="00425F82" w:rsidP="00E36B3A">
      <w:pPr>
        <w:pStyle w:val="ListParagraph"/>
        <w:numPr>
          <w:ilvl w:val="1"/>
          <w:numId w:val="5"/>
        </w:numPr>
      </w:pPr>
      <w:r>
        <w:t>list_iterator.h</w:t>
      </w:r>
    </w:p>
    <w:p w:rsidR="005A025B" w:rsidRDefault="002271D4" w:rsidP="002271D4">
      <w:pPr>
        <w:pStyle w:val="ListParagraph"/>
        <w:numPr>
          <w:ilvl w:val="1"/>
          <w:numId w:val="5"/>
        </w:numPr>
      </w:pPr>
      <w:r>
        <w:t>StringTokenizer.h</w:t>
      </w:r>
    </w:p>
    <w:p w:rsidR="00FC422E" w:rsidRPr="00FC422E" w:rsidRDefault="00FC422E" w:rsidP="00FC422E">
      <w:pPr>
        <w:rPr>
          <w:b/>
          <w:u w:val="single"/>
        </w:rPr>
      </w:pPr>
      <w:r w:rsidRPr="00FC422E">
        <w:rPr>
          <w:b/>
          <w:u w:val="single"/>
        </w:rPr>
        <w:t>Program</w:t>
      </w:r>
      <w:r>
        <w:rPr>
          <w:b/>
          <w:u w:val="single"/>
        </w:rPr>
        <w:t xml:space="preserve"> Specs</w:t>
      </w:r>
    </w:p>
    <w:p w:rsidR="00A875DF" w:rsidRDefault="00A875DF" w:rsidP="00A875DF">
      <w:pPr>
        <w:pStyle w:val="ListParagraph"/>
        <w:numPr>
          <w:ilvl w:val="0"/>
          <w:numId w:val="4"/>
        </w:numPr>
      </w:pPr>
      <w:r>
        <w:lastRenderedPageBreak/>
        <w:t>Data stored in the a</w:t>
      </w:r>
      <w:r w:rsidR="00FC422E">
        <w:t>ssignment is structured as follows</w:t>
      </w:r>
      <w:r>
        <w:t>:</w:t>
      </w:r>
    </w:p>
    <w:p w:rsidR="00E73962" w:rsidRDefault="00A875DF" w:rsidP="00E73962">
      <w:pPr>
        <w:pStyle w:val="ListParagraph"/>
        <w:numPr>
          <w:ilvl w:val="1"/>
          <w:numId w:val="4"/>
        </w:numPr>
      </w:pPr>
      <w:r>
        <w:t xml:space="preserve">The information </w:t>
      </w:r>
      <w:r w:rsidR="00FC422E">
        <w:t>per assignment record</w:t>
      </w:r>
      <w:r w:rsidR="00E73962">
        <w:t xml:space="preserve"> </w:t>
      </w:r>
      <w:r>
        <w:t xml:space="preserve">is </w:t>
      </w:r>
      <w:r w:rsidR="00E73962">
        <w:t>stored all in one line</w:t>
      </w:r>
      <w:r w:rsidR="00FC422E">
        <w:t xml:space="preserve">. Each data value </w:t>
      </w:r>
      <w:r w:rsidR="00E73962">
        <w:t xml:space="preserve">is </w:t>
      </w:r>
      <w:r>
        <w:t xml:space="preserve">separated </w:t>
      </w:r>
      <w:r w:rsidR="00FC422E">
        <w:t xml:space="preserve">from the next </w:t>
      </w:r>
      <w:r>
        <w:t xml:space="preserve">by </w:t>
      </w:r>
      <w:r w:rsidR="00FC422E">
        <w:t>a comma</w:t>
      </w:r>
      <w:r>
        <w:t xml:space="preserve"> then a space</w:t>
      </w:r>
      <w:r w:rsidR="00FC422E">
        <w:t>.</w:t>
      </w:r>
    </w:p>
    <w:p w:rsidR="00A875DF" w:rsidRDefault="00A875DF" w:rsidP="00A875DF">
      <w:pPr>
        <w:pStyle w:val="ListParagraph"/>
        <w:numPr>
          <w:ilvl w:val="1"/>
          <w:numId w:val="4"/>
        </w:numPr>
      </w:pPr>
      <w:r>
        <w:t xml:space="preserve">The order is of </w:t>
      </w:r>
      <w:r w:rsidR="00FC422E">
        <w:t>data values in a record is</w:t>
      </w:r>
      <w:r w:rsidR="00E73962">
        <w:t xml:space="preserve"> </w:t>
      </w:r>
      <w:r>
        <w:t>dueDate, description, assignedDate, status</w:t>
      </w:r>
    </w:p>
    <w:p w:rsidR="00A875DF" w:rsidRDefault="00A875DF" w:rsidP="00A875DF">
      <w:pPr>
        <w:pStyle w:val="ListParagraph"/>
        <w:numPr>
          <w:ilvl w:val="1"/>
          <w:numId w:val="4"/>
        </w:numPr>
      </w:pPr>
      <w:r>
        <w:t>Example 2-11-2015, linked lists, 2-2-2015, late</w:t>
      </w:r>
    </w:p>
    <w:p w:rsidR="00FC422E" w:rsidRDefault="00FC422E" w:rsidP="00FC422E">
      <w:pPr>
        <w:pStyle w:val="ListParagraph"/>
      </w:pPr>
    </w:p>
    <w:p w:rsidR="00EA4522" w:rsidRDefault="00EA4522" w:rsidP="00A875DF">
      <w:pPr>
        <w:pStyle w:val="ListParagraph"/>
        <w:numPr>
          <w:ilvl w:val="0"/>
          <w:numId w:val="4"/>
        </w:numPr>
      </w:pPr>
      <w:r>
        <w:t>The program will function as follows:</w:t>
      </w:r>
    </w:p>
    <w:p w:rsidR="00CE5844" w:rsidRDefault="00CE5844" w:rsidP="00CE5844">
      <w:pPr>
        <w:pStyle w:val="ListParagraph"/>
        <w:numPr>
          <w:ilvl w:val="1"/>
          <w:numId w:val="4"/>
        </w:numPr>
      </w:pPr>
      <w:r>
        <w:t>When the program starts up the following:</w:t>
      </w:r>
    </w:p>
    <w:p w:rsidR="00CE5844" w:rsidRDefault="00CE5844" w:rsidP="0086178B">
      <w:pPr>
        <w:pStyle w:val="ListParagraph"/>
        <w:numPr>
          <w:ilvl w:val="2"/>
          <w:numId w:val="4"/>
        </w:numPr>
      </w:pPr>
      <w:r>
        <w:t xml:space="preserve"> two doubly-linked lists with iterators will be generated</w:t>
      </w:r>
    </w:p>
    <w:p w:rsidR="00CE5844" w:rsidRDefault="00CE5844" w:rsidP="00CE5844">
      <w:pPr>
        <w:pStyle w:val="ListParagraph"/>
        <w:numPr>
          <w:ilvl w:val="3"/>
          <w:numId w:val="4"/>
        </w:numPr>
      </w:pPr>
      <w:r>
        <w:t>Assigned assignments</w:t>
      </w:r>
      <w:r w:rsidR="009666DF">
        <w:t xml:space="preserve"> list</w:t>
      </w:r>
    </w:p>
    <w:p w:rsidR="00895F44" w:rsidRDefault="00F92D51" w:rsidP="00895F44">
      <w:pPr>
        <w:pStyle w:val="ListParagraph"/>
        <w:numPr>
          <w:ilvl w:val="4"/>
          <w:numId w:val="4"/>
        </w:numPr>
      </w:pPr>
      <w:r>
        <w:t>Consists of all assignments that have been assigned</w:t>
      </w:r>
    </w:p>
    <w:p w:rsidR="00CE5844" w:rsidRDefault="00CE5844" w:rsidP="00CE5844">
      <w:pPr>
        <w:pStyle w:val="ListParagraph"/>
        <w:numPr>
          <w:ilvl w:val="3"/>
          <w:numId w:val="4"/>
        </w:numPr>
      </w:pPr>
      <w:r>
        <w:t>Completed assignments</w:t>
      </w:r>
      <w:r w:rsidR="009666DF">
        <w:t xml:space="preserve"> list</w:t>
      </w:r>
    </w:p>
    <w:p w:rsidR="009666DF" w:rsidRDefault="00F92D51" w:rsidP="009666DF">
      <w:pPr>
        <w:pStyle w:val="ListParagraph"/>
        <w:numPr>
          <w:ilvl w:val="4"/>
          <w:numId w:val="4"/>
        </w:numPr>
      </w:pPr>
      <w:r>
        <w:t>Consists of all assignments that are</w:t>
      </w:r>
      <w:r w:rsidR="009666DF">
        <w:t>:</w:t>
      </w:r>
    </w:p>
    <w:p w:rsidR="009666DF" w:rsidRDefault="009666DF" w:rsidP="009666DF">
      <w:pPr>
        <w:pStyle w:val="ListParagraph"/>
        <w:numPr>
          <w:ilvl w:val="5"/>
          <w:numId w:val="4"/>
        </w:numPr>
      </w:pPr>
      <w:r>
        <w:t>Completed</w:t>
      </w:r>
    </w:p>
    <w:p w:rsidR="00F92D51" w:rsidRDefault="009666DF" w:rsidP="009666DF">
      <w:pPr>
        <w:pStyle w:val="ListParagraph"/>
        <w:numPr>
          <w:ilvl w:val="5"/>
          <w:numId w:val="4"/>
        </w:numPr>
      </w:pPr>
      <w:r>
        <w:t>L</w:t>
      </w:r>
      <w:r w:rsidR="00F92D51">
        <w:t>ate</w:t>
      </w:r>
    </w:p>
    <w:p w:rsidR="00CE5844" w:rsidRDefault="00CE5844" w:rsidP="00195CD7">
      <w:pPr>
        <w:pStyle w:val="ListParagraph"/>
        <w:numPr>
          <w:ilvl w:val="3"/>
          <w:numId w:val="4"/>
        </w:numPr>
      </w:pPr>
      <w:r>
        <w:t>A variable will be generated that tracts that data modification has occurred will be set:</w:t>
      </w:r>
    </w:p>
    <w:p w:rsidR="003F171C" w:rsidRDefault="003F171C" w:rsidP="00CE5844">
      <w:pPr>
        <w:pStyle w:val="ListParagraph"/>
        <w:numPr>
          <w:ilvl w:val="3"/>
          <w:numId w:val="4"/>
        </w:numPr>
      </w:pPr>
      <w:r>
        <w:t>Variable set to:</w:t>
      </w:r>
    </w:p>
    <w:p w:rsidR="003F171C" w:rsidRDefault="004A04D2" w:rsidP="003F171C">
      <w:pPr>
        <w:pStyle w:val="ListParagraph"/>
        <w:numPr>
          <w:ilvl w:val="4"/>
          <w:numId w:val="4"/>
        </w:numPr>
      </w:pPr>
      <w:r>
        <w:t>T</w:t>
      </w:r>
      <w:r w:rsidR="00CE5844">
        <w:t xml:space="preserve">rue </w:t>
      </w:r>
    </w:p>
    <w:p w:rsidR="003F171C" w:rsidRDefault="003F171C" w:rsidP="003F171C">
      <w:pPr>
        <w:pStyle w:val="ListParagraph"/>
        <w:numPr>
          <w:ilvl w:val="5"/>
          <w:numId w:val="4"/>
        </w:numPr>
      </w:pPr>
      <w:r>
        <w:t>Program initialized</w:t>
      </w:r>
    </w:p>
    <w:p w:rsidR="00097997" w:rsidRDefault="00097997">
      <w:pPr>
        <w:pStyle w:val="ListParagraph"/>
        <w:numPr>
          <w:ilvl w:val="5"/>
          <w:numId w:val="4"/>
        </w:numPr>
      </w:pPr>
      <w:r>
        <w:t>Whenever Save is used or Exit is confirmed.</w:t>
      </w:r>
    </w:p>
    <w:p w:rsidR="003F171C" w:rsidRDefault="004A04D2" w:rsidP="003F171C">
      <w:pPr>
        <w:pStyle w:val="ListParagraph"/>
        <w:numPr>
          <w:ilvl w:val="4"/>
          <w:numId w:val="4"/>
        </w:numPr>
      </w:pPr>
      <w:r>
        <w:t>False</w:t>
      </w:r>
    </w:p>
    <w:p w:rsidR="005A025B" w:rsidRDefault="005A025B" w:rsidP="00A047D3">
      <w:pPr>
        <w:pStyle w:val="ListParagraph"/>
        <w:numPr>
          <w:ilvl w:val="5"/>
          <w:numId w:val="4"/>
        </w:numPr>
      </w:pPr>
      <w:r>
        <w:t>Valid assignment data is read from a file</w:t>
      </w:r>
    </w:p>
    <w:p w:rsidR="00097997" w:rsidRDefault="00097997" w:rsidP="00097997">
      <w:pPr>
        <w:pStyle w:val="ListParagraph"/>
        <w:numPr>
          <w:ilvl w:val="5"/>
          <w:numId w:val="4"/>
        </w:numPr>
      </w:pPr>
      <w:r>
        <w:t xml:space="preserve">Whenever </w:t>
      </w:r>
      <w:r w:rsidR="005A025B">
        <w:t xml:space="preserve">assignment </w:t>
      </w:r>
      <w:r>
        <w:t xml:space="preserve">data is entered or edited.    </w:t>
      </w:r>
    </w:p>
    <w:p w:rsidR="00F92D51" w:rsidRDefault="00127DF8" w:rsidP="00F92D51">
      <w:pPr>
        <w:pStyle w:val="ListParagraph"/>
        <w:numPr>
          <w:ilvl w:val="1"/>
          <w:numId w:val="4"/>
        </w:numPr>
      </w:pPr>
      <w:r>
        <w:t>The information furnished when the assignment is first entered will be as follows</w:t>
      </w:r>
      <w:r w:rsidR="00F92D51">
        <w:t>:</w:t>
      </w:r>
    </w:p>
    <w:p w:rsidR="00F92D51" w:rsidRDefault="00127DF8" w:rsidP="00F92D51">
      <w:pPr>
        <w:pStyle w:val="ListParagraph"/>
        <w:numPr>
          <w:ilvl w:val="2"/>
          <w:numId w:val="4"/>
        </w:numPr>
      </w:pPr>
      <w:r>
        <w:t xml:space="preserve">assignedDate – date assignment was assigned, date is in US format </w:t>
      </w:r>
    </w:p>
    <w:p w:rsidR="00F92D51" w:rsidRDefault="00127DF8" w:rsidP="00F92D51">
      <w:pPr>
        <w:pStyle w:val="ListParagraph"/>
        <w:numPr>
          <w:ilvl w:val="2"/>
          <w:numId w:val="4"/>
        </w:numPr>
      </w:pPr>
      <w:r>
        <w:t>dueDate - date assignment is due, date is in US format</w:t>
      </w:r>
    </w:p>
    <w:p w:rsidR="00F92D51" w:rsidRDefault="00127DF8" w:rsidP="00F92D51">
      <w:pPr>
        <w:pStyle w:val="ListParagraph"/>
        <w:numPr>
          <w:ilvl w:val="2"/>
          <w:numId w:val="4"/>
        </w:numPr>
      </w:pPr>
      <w:r>
        <w:t>description – description of assignment, description is in string format</w:t>
      </w:r>
      <w:r w:rsidR="00261E00">
        <w:t xml:space="preserve"> 15 chars in length</w:t>
      </w:r>
    </w:p>
    <w:p w:rsidR="00F92D51" w:rsidRDefault="00127DF8" w:rsidP="00F92D51">
      <w:pPr>
        <w:pStyle w:val="ListParagraph"/>
        <w:numPr>
          <w:ilvl w:val="2"/>
          <w:numId w:val="4"/>
        </w:numPr>
      </w:pPr>
      <w:r>
        <w:t xml:space="preserve">status – enum type that </w:t>
      </w:r>
      <w:r w:rsidR="002B7698">
        <w:t>stores as a string the following one of the following  status states</w:t>
      </w:r>
      <w:r>
        <w:t>:</w:t>
      </w:r>
    </w:p>
    <w:p w:rsidR="00F92D51" w:rsidRDefault="00372FD5" w:rsidP="00F92D51">
      <w:pPr>
        <w:pStyle w:val="ListParagraph"/>
        <w:numPr>
          <w:ilvl w:val="3"/>
          <w:numId w:val="4"/>
        </w:numPr>
      </w:pPr>
      <w:r>
        <w:t>assigned</w:t>
      </w:r>
    </w:p>
    <w:p w:rsidR="00F92D51" w:rsidRDefault="00127DF8" w:rsidP="00F92D51">
      <w:pPr>
        <w:pStyle w:val="ListParagraph"/>
        <w:numPr>
          <w:ilvl w:val="3"/>
          <w:numId w:val="4"/>
        </w:numPr>
      </w:pPr>
      <w:r>
        <w:t>completed</w:t>
      </w:r>
    </w:p>
    <w:p w:rsidR="00420B97" w:rsidRDefault="00127DF8" w:rsidP="00F92D51">
      <w:pPr>
        <w:pStyle w:val="ListParagraph"/>
        <w:numPr>
          <w:ilvl w:val="3"/>
          <w:numId w:val="4"/>
        </w:numPr>
      </w:pPr>
      <w:r>
        <w:t>late</w:t>
      </w:r>
    </w:p>
    <w:p w:rsidR="00895F44" w:rsidRDefault="00895F44" w:rsidP="00DB193A">
      <w:pPr>
        <w:pStyle w:val="ListParagraph"/>
        <w:numPr>
          <w:ilvl w:val="1"/>
          <w:numId w:val="4"/>
        </w:numPr>
      </w:pPr>
      <w:r>
        <w:t>The ass</w:t>
      </w:r>
      <w:r w:rsidR="000D7730">
        <w:t xml:space="preserve">ignments in both lists will be sorted and stored by </w:t>
      </w:r>
      <w:r w:rsidR="008A7DD6">
        <w:t xml:space="preserve">due </w:t>
      </w:r>
      <w:r w:rsidR="000D7730">
        <w:t>date in the following order: year number, month number and day number.</w:t>
      </w:r>
    </w:p>
    <w:p w:rsidR="00EA4522" w:rsidRDefault="00EA4522" w:rsidP="00DB193A">
      <w:pPr>
        <w:pStyle w:val="ListParagraph"/>
        <w:numPr>
          <w:ilvl w:val="1"/>
          <w:numId w:val="4"/>
        </w:numPr>
      </w:pPr>
      <w:r w:rsidRPr="00E36B3A">
        <w:rPr>
          <w:b/>
        </w:rPr>
        <w:t>Initial assignments will be entered by using a file</w:t>
      </w:r>
      <w:r>
        <w:t>.  After file has been loaded then all other entries are by user via console menu.</w:t>
      </w:r>
    </w:p>
    <w:p w:rsidR="00EA4522" w:rsidRDefault="00EA4522" w:rsidP="00EA4522">
      <w:pPr>
        <w:pStyle w:val="ListParagraph"/>
        <w:numPr>
          <w:ilvl w:val="2"/>
          <w:numId w:val="4"/>
        </w:numPr>
      </w:pPr>
      <w:r>
        <w:t>On startup the program will:</w:t>
      </w:r>
    </w:p>
    <w:p w:rsidR="00F430F5" w:rsidRDefault="00F430F5" w:rsidP="00F430F5">
      <w:pPr>
        <w:pStyle w:val="ListParagraph"/>
        <w:numPr>
          <w:ilvl w:val="3"/>
          <w:numId w:val="4"/>
        </w:numPr>
      </w:pPr>
      <w:r>
        <w:t xml:space="preserve">Check if the </w:t>
      </w:r>
      <w:r w:rsidR="000556F5">
        <w:t xml:space="preserve">data </w:t>
      </w:r>
      <w:r>
        <w:t>file name is valid</w:t>
      </w:r>
    </w:p>
    <w:p w:rsidR="00BB0B57" w:rsidRDefault="00BB0B57" w:rsidP="00F430F5">
      <w:pPr>
        <w:pStyle w:val="ListParagraph"/>
        <w:numPr>
          <w:ilvl w:val="3"/>
          <w:numId w:val="4"/>
        </w:numPr>
      </w:pPr>
      <w:r>
        <w:t>Open the file</w:t>
      </w:r>
    </w:p>
    <w:p w:rsidR="00140B8D" w:rsidRDefault="00140B8D" w:rsidP="00A047D3">
      <w:pPr>
        <w:pStyle w:val="ListParagraph"/>
        <w:numPr>
          <w:ilvl w:val="4"/>
          <w:numId w:val="4"/>
        </w:numPr>
      </w:pPr>
      <w:r>
        <w:t>Error message to console if file does not open.</w:t>
      </w:r>
    </w:p>
    <w:p w:rsidR="00F430F5" w:rsidRDefault="00F430F5" w:rsidP="00F430F5">
      <w:pPr>
        <w:pStyle w:val="ListParagraph"/>
        <w:numPr>
          <w:ilvl w:val="3"/>
          <w:numId w:val="4"/>
        </w:numPr>
      </w:pPr>
      <w:r>
        <w:t xml:space="preserve">Set </w:t>
      </w:r>
      <w:r w:rsidR="0013375C">
        <w:t xml:space="preserve">variable tracking changes </w:t>
      </w:r>
      <w:r>
        <w:t>to false</w:t>
      </w:r>
    </w:p>
    <w:p w:rsidR="00F430F5" w:rsidRDefault="00F430F5" w:rsidP="00F430F5">
      <w:pPr>
        <w:pStyle w:val="ListParagraph"/>
        <w:numPr>
          <w:ilvl w:val="3"/>
          <w:numId w:val="4"/>
        </w:numPr>
      </w:pPr>
      <w:r>
        <w:t>Start reading data lines</w:t>
      </w:r>
    </w:p>
    <w:p w:rsidR="00E318F6" w:rsidRDefault="0036643F" w:rsidP="00E36B3A">
      <w:pPr>
        <w:pStyle w:val="ListParagraph"/>
        <w:numPr>
          <w:ilvl w:val="3"/>
          <w:numId w:val="4"/>
        </w:numPr>
      </w:pPr>
      <w:r>
        <w:lastRenderedPageBreak/>
        <w:t>Program will c</w:t>
      </w:r>
      <w:r w:rsidR="00EA4522">
        <w:t>heck to make sure</w:t>
      </w:r>
      <w:r w:rsidR="00BB0B57">
        <w:t>:</w:t>
      </w:r>
    </w:p>
    <w:p w:rsidR="00BB0B57" w:rsidRDefault="0036643F" w:rsidP="00E36B3A">
      <w:pPr>
        <w:pStyle w:val="ListParagraph"/>
        <w:numPr>
          <w:ilvl w:val="4"/>
          <w:numId w:val="4"/>
        </w:numPr>
      </w:pPr>
      <w:r>
        <w:t>T</w:t>
      </w:r>
      <w:r w:rsidR="00EA4522">
        <w:t xml:space="preserve">he </w:t>
      </w:r>
      <w:r w:rsidR="00C15B05">
        <w:t xml:space="preserve">assignment date </w:t>
      </w:r>
      <w:r w:rsidR="00BB0B57">
        <w:t>is valid</w:t>
      </w:r>
    </w:p>
    <w:p w:rsidR="00E318F6" w:rsidRDefault="0036643F" w:rsidP="00E318F6">
      <w:pPr>
        <w:pStyle w:val="ListParagraph"/>
        <w:numPr>
          <w:ilvl w:val="5"/>
          <w:numId w:val="4"/>
        </w:numPr>
      </w:pPr>
      <w:r>
        <w:t>d</w:t>
      </w:r>
      <w:r w:rsidR="00E318F6">
        <w:t>ate has been provided</w:t>
      </w:r>
    </w:p>
    <w:p w:rsidR="00E318F6" w:rsidRDefault="00E318F6" w:rsidP="00E36B3A">
      <w:pPr>
        <w:pStyle w:val="ListParagraph"/>
        <w:numPr>
          <w:ilvl w:val="5"/>
          <w:numId w:val="4"/>
        </w:numPr>
      </w:pPr>
      <w:r>
        <w:t>date is not duplicated.</w:t>
      </w:r>
    </w:p>
    <w:p w:rsidR="00E318F6" w:rsidRDefault="00E318F6" w:rsidP="00E36B3A">
      <w:pPr>
        <w:pStyle w:val="ListParagraph"/>
        <w:numPr>
          <w:ilvl w:val="5"/>
          <w:numId w:val="4"/>
        </w:numPr>
      </w:pPr>
      <w:r>
        <w:t>Is a valid month, day, or year value</w:t>
      </w:r>
    </w:p>
    <w:p w:rsidR="00E318F6" w:rsidRDefault="0036643F" w:rsidP="00E36B3A">
      <w:pPr>
        <w:pStyle w:val="ListParagraph"/>
        <w:numPr>
          <w:ilvl w:val="5"/>
          <w:numId w:val="4"/>
        </w:numPr>
      </w:pPr>
      <w:r>
        <w:t>d</w:t>
      </w:r>
      <w:r w:rsidR="00E318F6">
        <w:t xml:space="preserve">ate is in US format </w:t>
      </w:r>
    </w:p>
    <w:p w:rsidR="0036643F" w:rsidRDefault="0036643F" w:rsidP="00E36B3A">
      <w:pPr>
        <w:pStyle w:val="ListParagraph"/>
        <w:numPr>
          <w:ilvl w:val="4"/>
          <w:numId w:val="4"/>
        </w:numPr>
      </w:pPr>
      <w:r>
        <w:t>description is valid</w:t>
      </w:r>
    </w:p>
    <w:p w:rsidR="0036643F" w:rsidRDefault="0036643F" w:rsidP="00E36B3A">
      <w:pPr>
        <w:pStyle w:val="ListParagraph"/>
        <w:numPr>
          <w:ilvl w:val="5"/>
          <w:numId w:val="4"/>
        </w:numPr>
      </w:pPr>
      <w:r>
        <w:t>description is a string of length 15 or less.</w:t>
      </w:r>
    </w:p>
    <w:p w:rsidR="0036643F" w:rsidRDefault="0036643F" w:rsidP="00E36B3A">
      <w:pPr>
        <w:pStyle w:val="ListParagraph"/>
        <w:numPr>
          <w:ilvl w:val="4"/>
          <w:numId w:val="4"/>
        </w:numPr>
      </w:pPr>
      <w:r>
        <w:t>The due date is valid</w:t>
      </w:r>
    </w:p>
    <w:p w:rsidR="0036643F" w:rsidRDefault="0036643F" w:rsidP="0036643F">
      <w:pPr>
        <w:pStyle w:val="ListParagraph"/>
        <w:numPr>
          <w:ilvl w:val="5"/>
          <w:numId w:val="4"/>
        </w:numPr>
      </w:pPr>
      <w:r>
        <w:t>date has been provided</w:t>
      </w:r>
    </w:p>
    <w:p w:rsidR="0036643F" w:rsidRDefault="0036643F" w:rsidP="0036643F">
      <w:pPr>
        <w:pStyle w:val="ListParagraph"/>
        <w:numPr>
          <w:ilvl w:val="5"/>
          <w:numId w:val="4"/>
        </w:numPr>
      </w:pPr>
      <w:r>
        <w:t>Is a valid month, day, or year value</w:t>
      </w:r>
    </w:p>
    <w:p w:rsidR="0036643F" w:rsidRDefault="0036643F" w:rsidP="0036643F">
      <w:pPr>
        <w:pStyle w:val="ListParagraph"/>
        <w:numPr>
          <w:ilvl w:val="5"/>
          <w:numId w:val="4"/>
        </w:numPr>
      </w:pPr>
      <w:r>
        <w:t xml:space="preserve">date is in US format </w:t>
      </w:r>
    </w:p>
    <w:p w:rsidR="00F21939" w:rsidRDefault="00F21939" w:rsidP="0036643F">
      <w:pPr>
        <w:pStyle w:val="ListParagraph"/>
        <w:numPr>
          <w:ilvl w:val="5"/>
          <w:numId w:val="4"/>
        </w:numPr>
      </w:pPr>
      <w:r>
        <w:t>due date is not less than assigned date</w:t>
      </w:r>
    </w:p>
    <w:p w:rsidR="0013375C" w:rsidRDefault="0036643F" w:rsidP="00E36B3A">
      <w:pPr>
        <w:pStyle w:val="ListParagraph"/>
        <w:numPr>
          <w:ilvl w:val="4"/>
          <w:numId w:val="4"/>
        </w:numPr>
      </w:pPr>
      <w:r>
        <w:t>status is valid</w:t>
      </w:r>
      <w:r w:rsidR="00E66CF1">
        <w:t>.</w:t>
      </w:r>
    </w:p>
    <w:p w:rsidR="0036643F" w:rsidRDefault="00E66CF1" w:rsidP="00A047D3">
      <w:pPr>
        <w:pStyle w:val="ListParagraph"/>
        <w:ind w:left="4050"/>
      </w:pPr>
      <w:r>
        <w:t xml:space="preserve">Note that status as read from the file is a string  and not a date. The sting will be </w:t>
      </w:r>
      <w:r w:rsidR="00F21939">
        <w:t>items listed</w:t>
      </w:r>
      <w:r>
        <w:t xml:space="preserve"> below.</w:t>
      </w:r>
    </w:p>
    <w:p w:rsidR="0036643F" w:rsidRDefault="0036643F" w:rsidP="00E36B3A">
      <w:pPr>
        <w:pStyle w:val="ListParagraph"/>
        <w:numPr>
          <w:ilvl w:val="5"/>
          <w:numId w:val="4"/>
        </w:numPr>
      </w:pPr>
      <w:r>
        <w:t xml:space="preserve">is an </w:t>
      </w:r>
      <w:r w:rsidR="00080A97">
        <w:t>string indicating the status is</w:t>
      </w:r>
    </w:p>
    <w:p w:rsidR="00080A97" w:rsidRDefault="00080A97" w:rsidP="00E36B3A">
      <w:pPr>
        <w:pStyle w:val="ListParagraph"/>
        <w:numPr>
          <w:ilvl w:val="6"/>
          <w:numId w:val="4"/>
        </w:numPr>
      </w:pPr>
      <w:r>
        <w:t>assigned</w:t>
      </w:r>
    </w:p>
    <w:p w:rsidR="00080A97" w:rsidRDefault="00080A97" w:rsidP="00E36B3A">
      <w:pPr>
        <w:pStyle w:val="ListParagraph"/>
        <w:numPr>
          <w:ilvl w:val="6"/>
          <w:numId w:val="4"/>
        </w:numPr>
      </w:pPr>
      <w:r>
        <w:t>completed</w:t>
      </w:r>
    </w:p>
    <w:p w:rsidR="0068315C" w:rsidRDefault="00080A97" w:rsidP="00E36B3A">
      <w:pPr>
        <w:pStyle w:val="ListParagraph"/>
        <w:numPr>
          <w:ilvl w:val="6"/>
          <w:numId w:val="4"/>
        </w:numPr>
      </w:pPr>
      <w:r>
        <w:t>late</w:t>
      </w:r>
      <w:r w:rsidR="00E66CF1">
        <w:tab/>
      </w:r>
    </w:p>
    <w:p w:rsidR="00F430F5" w:rsidRDefault="00F430F5" w:rsidP="00E36B3A">
      <w:pPr>
        <w:pStyle w:val="ListParagraph"/>
        <w:numPr>
          <w:ilvl w:val="3"/>
          <w:numId w:val="4"/>
        </w:numPr>
      </w:pPr>
      <w:r>
        <w:t>If valid the program will create a node for each assignment date</w:t>
      </w:r>
      <w:r w:rsidR="00994493">
        <w:t xml:space="preserve"> and assign the node to the correct list based on assignment status and placed in the list in order based on assignment date.</w:t>
      </w:r>
    </w:p>
    <w:p w:rsidR="00F430F5" w:rsidRDefault="00F430F5" w:rsidP="00E36B3A">
      <w:pPr>
        <w:pStyle w:val="ListParagraph"/>
        <w:numPr>
          <w:ilvl w:val="3"/>
          <w:numId w:val="4"/>
        </w:numPr>
      </w:pPr>
      <w:r>
        <w:t>If not valid the program will:</w:t>
      </w:r>
    </w:p>
    <w:p w:rsidR="00F430F5" w:rsidRDefault="00F430F5" w:rsidP="00F430F5">
      <w:pPr>
        <w:pStyle w:val="ListParagraph"/>
        <w:numPr>
          <w:ilvl w:val="5"/>
          <w:numId w:val="4"/>
        </w:numPr>
      </w:pPr>
      <w:r>
        <w:t xml:space="preserve">print to console an error message </w:t>
      </w:r>
      <w:r w:rsidR="0013375C">
        <w:t>that data line is bad.</w:t>
      </w:r>
    </w:p>
    <w:p w:rsidR="0013375C" w:rsidRDefault="00F430F5" w:rsidP="00994493">
      <w:pPr>
        <w:pStyle w:val="ListParagraph"/>
        <w:numPr>
          <w:ilvl w:val="5"/>
          <w:numId w:val="4"/>
        </w:numPr>
      </w:pPr>
      <w:r>
        <w:t xml:space="preserve">automatically </w:t>
      </w:r>
      <w:r w:rsidR="0013375C">
        <w:t>throw bad line away</w:t>
      </w:r>
    </w:p>
    <w:p w:rsidR="00994493" w:rsidRDefault="0013375C" w:rsidP="00994493">
      <w:pPr>
        <w:pStyle w:val="ListParagraph"/>
        <w:numPr>
          <w:ilvl w:val="5"/>
          <w:numId w:val="4"/>
        </w:numPr>
      </w:pPr>
      <w:r>
        <w:t>continue reading assignment data lines</w:t>
      </w:r>
    </w:p>
    <w:p w:rsidR="00B324D4" w:rsidRDefault="00994493" w:rsidP="00DB193A">
      <w:pPr>
        <w:pStyle w:val="ListParagraph"/>
        <w:numPr>
          <w:ilvl w:val="1"/>
          <w:numId w:val="4"/>
        </w:numPr>
      </w:pPr>
      <w:r>
        <w:t>If the initial data</w:t>
      </w:r>
      <w:r w:rsidR="008A1E04">
        <w:t xml:space="preserve"> input </w:t>
      </w:r>
      <w:r>
        <w:t xml:space="preserve">from the file is valid then the </w:t>
      </w:r>
      <w:r w:rsidR="00B324D4">
        <w:t xml:space="preserve">program will prompt the user enter a number for what action they would like to do </w:t>
      </w:r>
    </w:p>
    <w:p w:rsidR="00B324D4" w:rsidRDefault="00B324D4" w:rsidP="00B324D4">
      <w:pPr>
        <w:pStyle w:val="ListParagraph"/>
        <w:numPr>
          <w:ilvl w:val="2"/>
          <w:numId w:val="4"/>
        </w:numPr>
      </w:pPr>
      <w:r>
        <w:t>The following text will print to the console to for this choice:</w:t>
      </w:r>
    </w:p>
    <w:p w:rsidR="00B324D4" w:rsidRDefault="00B324D4" w:rsidP="00E36B3A">
      <w:pPr>
        <w:ind w:left="2160" w:firstLine="720"/>
      </w:pPr>
      <w:r>
        <w:t>“</w:t>
      </w:r>
      <w:r w:rsidRPr="00B324D4">
        <w:t>Select from the following options:</w:t>
      </w:r>
      <w:r>
        <w:t>”</w:t>
      </w:r>
    </w:p>
    <w:p w:rsidR="00B324D4" w:rsidRDefault="00B324D4" w:rsidP="00B324D4">
      <w:pPr>
        <w:pStyle w:val="ListParagraph"/>
        <w:ind w:left="2880"/>
      </w:pPr>
      <w:r>
        <w:t>“</w:t>
      </w:r>
      <w:r w:rsidRPr="00B324D4">
        <w:t xml:space="preserve">1. Display </w:t>
      </w:r>
      <w:r w:rsidR="00F20ABB">
        <w:t>a</w:t>
      </w:r>
      <w:r w:rsidRPr="00B324D4">
        <w:t>ssignments</w:t>
      </w:r>
      <w:r>
        <w:t>”</w:t>
      </w:r>
    </w:p>
    <w:p w:rsidR="00EA4522" w:rsidRDefault="00B324D4" w:rsidP="00EA4522">
      <w:pPr>
        <w:pStyle w:val="ListParagraph"/>
        <w:ind w:left="2880"/>
      </w:pPr>
      <w:r>
        <w:t>”</w:t>
      </w:r>
      <w:r w:rsidRPr="00B324D4">
        <w:t xml:space="preserve">2. Add </w:t>
      </w:r>
      <w:r w:rsidR="00F20ABB">
        <w:t>a</w:t>
      </w:r>
      <w:r w:rsidRPr="00B324D4">
        <w:t>ssignment</w:t>
      </w:r>
      <w:r>
        <w:t>”</w:t>
      </w:r>
    </w:p>
    <w:p w:rsidR="00B324D4" w:rsidRDefault="00EA4522" w:rsidP="00B324D4">
      <w:pPr>
        <w:pStyle w:val="ListParagraph"/>
        <w:ind w:left="2880"/>
      </w:pPr>
      <w:r>
        <w:t xml:space="preserve"> </w:t>
      </w:r>
      <w:r w:rsidR="00B324D4">
        <w:t>“</w:t>
      </w:r>
      <w:r w:rsidR="00B324D4" w:rsidRPr="00B324D4">
        <w:t xml:space="preserve">3. Edit a </w:t>
      </w:r>
      <w:r w:rsidR="00F20ABB">
        <w:t>d</w:t>
      </w:r>
      <w:r w:rsidR="00B324D4" w:rsidRPr="00B324D4">
        <w:t xml:space="preserve">ue </w:t>
      </w:r>
      <w:r w:rsidR="00F20ABB">
        <w:t>d</w:t>
      </w:r>
      <w:r w:rsidR="00B324D4" w:rsidRPr="00B324D4">
        <w:t>ate</w:t>
      </w:r>
      <w:r w:rsidR="00B324D4">
        <w:t>”</w:t>
      </w:r>
    </w:p>
    <w:p w:rsidR="00B324D4" w:rsidRDefault="00B324D4" w:rsidP="00B324D4">
      <w:pPr>
        <w:pStyle w:val="ListParagraph"/>
        <w:ind w:left="2880"/>
      </w:pPr>
      <w:r>
        <w:t>“</w:t>
      </w:r>
      <w:r w:rsidRPr="00B324D4">
        <w:t xml:space="preserve">4. Edit a </w:t>
      </w:r>
      <w:r w:rsidR="00F20ABB">
        <w:t>d</w:t>
      </w:r>
      <w:r w:rsidRPr="00B324D4">
        <w:t>escription</w:t>
      </w:r>
      <w:r>
        <w:t>”</w:t>
      </w:r>
    </w:p>
    <w:p w:rsidR="00B324D4" w:rsidRDefault="00B324D4" w:rsidP="00B324D4">
      <w:pPr>
        <w:pStyle w:val="ListParagraph"/>
        <w:ind w:left="2880"/>
      </w:pPr>
      <w:r>
        <w:t>“</w:t>
      </w:r>
      <w:r w:rsidRPr="00B324D4">
        <w:t>5. Complete an assignment</w:t>
      </w:r>
      <w:r>
        <w:t>”</w:t>
      </w:r>
    </w:p>
    <w:p w:rsidR="00B324D4" w:rsidRDefault="00B324D4" w:rsidP="00B324D4">
      <w:pPr>
        <w:pStyle w:val="ListParagraph"/>
        <w:ind w:left="2880"/>
      </w:pPr>
      <w:r>
        <w:t>“</w:t>
      </w:r>
      <w:r w:rsidRPr="00B324D4">
        <w:t>6. Display number of late assignments</w:t>
      </w:r>
      <w:r>
        <w:t>”</w:t>
      </w:r>
    </w:p>
    <w:p w:rsidR="00B324D4" w:rsidRDefault="00B324D4" w:rsidP="00B324D4">
      <w:pPr>
        <w:pStyle w:val="ListParagraph"/>
        <w:ind w:left="2880"/>
      </w:pPr>
      <w:r>
        <w:t>”</w:t>
      </w:r>
      <w:r w:rsidRPr="00B324D4">
        <w:t xml:space="preserve">7. </w:t>
      </w:r>
      <w:r w:rsidR="00B92986">
        <w:t>Save</w:t>
      </w:r>
      <w:r>
        <w:t>”</w:t>
      </w:r>
    </w:p>
    <w:p w:rsidR="00B324D4" w:rsidRDefault="00B324D4" w:rsidP="00B324D4">
      <w:pPr>
        <w:pStyle w:val="ListParagraph"/>
        <w:ind w:left="2880"/>
      </w:pPr>
      <w:r>
        <w:t>“</w:t>
      </w:r>
      <w:r w:rsidRPr="00B324D4">
        <w:t>8. Exit</w:t>
      </w:r>
      <w:r>
        <w:t>”</w:t>
      </w:r>
    </w:p>
    <w:p w:rsidR="00B324D4" w:rsidRDefault="00B324D4" w:rsidP="00B324D4">
      <w:pPr>
        <w:pStyle w:val="ListParagraph"/>
        <w:ind w:left="2880"/>
      </w:pPr>
      <w:r>
        <w:t>“</w:t>
      </w:r>
      <w:r w:rsidRPr="00B324D4">
        <w:t>Your input:</w:t>
      </w:r>
      <w:r>
        <w:t>”</w:t>
      </w:r>
    </w:p>
    <w:p w:rsidR="004B0CD7" w:rsidRDefault="004B0CD7" w:rsidP="00B324D4">
      <w:pPr>
        <w:pStyle w:val="ListParagraph"/>
        <w:ind w:left="2880"/>
      </w:pPr>
    </w:p>
    <w:p w:rsidR="00DB193A" w:rsidRDefault="00B324D4" w:rsidP="00DB193A">
      <w:pPr>
        <w:pStyle w:val="ListParagraph"/>
        <w:numPr>
          <w:ilvl w:val="1"/>
          <w:numId w:val="4"/>
        </w:numPr>
      </w:pPr>
      <w:r>
        <w:t>Based on what the user entered the following will happen</w:t>
      </w:r>
      <w:r w:rsidR="00974B87">
        <w:t>:</w:t>
      </w:r>
    </w:p>
    <w:p w:rsidR="002B7698" w:rsidRDefault="00B324D4" w:rsidP="00A047D3">
      <w:pPr>
        <w:pStyle w:val="ListParagraph"/>
        <w:numPr>
          <w:ilvl w:val="2"/>
          <w:numId w:val="4"/>
        </w:numPr>
      </w:pPr>
      <w:r>
        <w:lastRenderedPageBreak/>
        <w:t xml:space="preserve">If the choice was </w:t>
      </w:r>
      <w:r w:rsidR="00F20ABB" w:rsidRPr="00E36B3A">
        <w:rPr>
          <w:b/>
        </w:rPr>
        <w:t xml:space="preserve">1. </w:t>
      </w:r>
      <w:r w:rsidRPr="00E36B3A">
        <w:rPr>
          <w:b/>
        </w:rPr>
        <w:t xml:space="preserve">Display </w:t>
      </w:r>
      <w:r w:rsidR="00F20ABB">
        <w:rPr>
          <w:b/>
        </w:rPr>
        <w:t>a</w:t>
      </w:r>
      <w:r w:rsidRPr="00E36B3A">
        <w:rPr>
          <w:b/>
        </w:rPr>
        <w:t>ssignment</w:t>
      </w:r>
      <w:r w:rsidR="00F20ABB">
        <w:rPr>
          <w:b/>
        </w:rPr>
        <w:t>s</w:t>
      </w:r>
    </w:p>
    <w:p w:rsidR="00261E00" w:rsidRDefault="00981AEB">
      <w:pPr>
        <w:pStyle w:val="ListParagraph"/>
        <w:numPr>
          <w:ilvl w:val="3"/>
          <w:numId w:val="4"/>
        </w:numPr>
      </w:pPr>
      <w:r>
        <w:t>A list will be printed to the console that consists of both the assignment list and the completed list.  The criteria and order for printing is as follows:</w:t>
      </w:r>
    </w:p>
    <w:p w:rsidR="00AF03F2" w:rsidRDefault="00261E00" w:rsidP="00261E00">
      <w:pPr>
        <w:pStyle w:val="ListParagraph"/>
        <w:numPr>
          <w:ilvl w:val="4"/>
          <w:numId w:val="4"/>
        </w:numPr>
      </w:pPr>
      <w:r>
        <w:t xml:space="preserve">Each list will be printed separately to the console and will be ordered by from earliest </w:t>
      </w:r>
      <w:r w:rsidR="0013375C">
        <w:t xml:space="preserve">to latest due </w:t>
      </w:r>
      <w:r>
        <w:t>date.</w:t>
      </w:r>
      <w:r w:rsidR="00AF03F2">
        <w:t xml:space="preserve">  </w:t>
      </w:r>
    </w:p>
    <w:p w:rsidR="00261E00" w:rsidRDefault="00AF03F2" w:rsidP="009A1EA8">
      <w:pPr>
        <w:pStyle w:val="ListParagraph"/>
        <w:numPr>
          <w:ilvl w:val="4"/>
          <w:numId w:val="4"/>
        </w:numPr>
      </w:pPr>
      <w:r>
        <w:t>The program will first print the assigned list and then the completed list.</w:t>
      </w:r>
    </w:p>
    <w:p w:rsidR="00261E00" w:rsidRDefault="001B440D" w:rsidP="00A047D3">
      <w:pPr>
        <w:pStyle w:val="ListParagraph"/>
        <w:numPr>
          <w:ilvl w:val="4"/>
          <w:numId w:val="4"/>
        </w:numPr>
      </w:pPr>
      <w:r>
        <w:t xml:space="preserve">The print format for each record printed to console will be </w:t>
      </w:r>
      <w:r w:rsidR="008B68D3">
        <w:t>as follows</w:t>
      </w:r>
      <w:r w:rsidR="00C15B05">
        <w:t>:</w:t>
      </w:r>
    </w:p>
    <w:p w:rsidR="00EE67FB" w:rsidRPr="00D31CFF" w:rsidRDefault="00EE67FB" w:rsidP="00A047D3">
      <w:pPr>
        <w:pStyle w:val="NoSpacing"/>
        <w:ind w:left="4320"/>
        <w:rPr>
          <w:b/>
          <w:u w:val="single"/>
        </w:rPr>
      </w:pPr>
      <w:r w:rsidRPr="00D31CFF">
        <w:rPr>
          <w:b/>
          <w:u w:val="single"/>
        </w:rPr>
        <w:t>List Name</w:t>
      </w:r>
    </w:p>
    <w:p w:rsidR="00EE67FB" w:rsidRPr="00D31CFF" w:rsidRDefault="00EE67FB" w:rsidP="00A047D3">
      <w:pPr>
        <w:pStyle w:val="NoSpacing"/>
        <w:ind w:left="4320"/>
      </w:pPr>
      <w:r>
        <w:t>Due: mm-dd-yyyy</w:t>
      </w:r>
    </w:p>
    <w:p w:rsidR="00EE67FB" w:rsidRPr="00D31CFF" w:rsidRDefault="00EE67FB" w:rsidP="00A047D3">
      <w:pPr>
        <w:pStyle w:val="NoSpacing"/>
        <w:ind w:left="4320"/>
      </w:pPr>
      <w:r w:rsidRPr="00D31CFF">
        <w:t>Description:</w:t>
      </w:r>
      <w:r w:rsidRPr="00EE67FB">
        <w:t xml:space="preserve"> </w:t>
      </w:r>
      <w:r>
        <w:t>xxxxxxxxxxxxxxx</w:t>
      </w:r>
      <w:r>
        <w:tab/>
      </w:r>
    </w:p>
    <w:p w:rsidR="00EE67FB" w:rsidRPr="00D31CFF" w:rsidRDefault="00EE67FB" w:rsidP="00A047D3">
      <w:pPr>
        <w:pStyle w:val="NoSpacing"/>
        <w:ind w:left="4320"/>
      </w:pPr>
      <w:r>
        <w:t>Assigned</w:t>
      </w:r>
      <w:r w:rsidRPr="00D31CFF">
        <w:t>: mm-dd-yyyy</w:t>
      </w:r>
    </w:p>
    <w:p w:rsidR="00EE67FB" w:rsidRDefault="00EE67FB" w:rsidP="00A047D3">
      <w:pPr>
        <w:pStyle w:val="NoSpacing"/>
        <w:ind w:left="4320"/>
      </w:pPr>
      <w:r>
        <w:t>Status: xxxxxxxx</w:t>
      </w:r>
    </w:p>
    <w:p w:rsidR="00974B87" w:rsidRDefault="00974B87" w:rsidP="00974B87">
      <w:pPr>
        <w:pStyle w:val="ListParagraph"/>
        <w:ind w:left="3600"/>
      </w:pPr>
    </w:p>
    <w:p w:rsidR="00DB193A" w:rsidRDefault="00EB08B0" w:rsidP="00DB193A">
      <w:pPr>
        <w:pStyle w:val="ListParagraph"/>
        <w:numPr>
          <w:ilvl w:val="2"/>
          <w:numId w:val="4"/>
        </w:numPr>
      </w:pPr>
      <w:r>
        <w:t xml:space="preserve">If the choice was </w:t>
      </w:r>
      <w:r w:rsidR="00F20ABB">
        <w:rPr>
          <w:b/>
        </w:rPr>
        <w:t>2</w:t>
      </w:r>
      <w:r w:rsidR="00F20ABB" w:rsidRPr="00E36B3A">
        <w:rPr>
          <w:b/>
        </w:rPr>
        <w:t xml:space="preserve">. </w:t>
      </w:r>
      <w:r w:rsidR="00DB193A" w:rsidRPr="00E36B3A">
        <w:rPr>
          <w:b/>
        </w:rPr>
        <w:t xml:space="preserve">Add </w:t>
      </w:r>
      <w:r w:rsidR="00F20ABB">
        <w:rPr>
          <w:b/>
        </w:rPr>
        <w:t>a</w:t>
      </w:r>
      <w:r w:rsidR="00DB193A" w:rsidRPr="00E36B3A">
        <w:rPr>
          <w:b/>
        </w:rPr>
        <w:t>ssignment</w:t>
      </w:r>
    </w:p>
    <w:p w:rsidR="002B28D9" w:rsidRDefault="008B68D3" w:rsidP="002B28D9">
      <w:pPr>
        <w:pStyle w:val="ListParagraph"/>
        <w:numPr>
          <w:ilvl w:val="3"/>
          <w:numId w:val="4"/>
        </w:numPr>
      </w:pPr>
      <w:r>
        <w:t xml:space="preserve">Console prompts </w:t>
      </w:r>
      <w:r w:rsidR="001E32BA">
        <w:t xml:space="preserve">User </w:t>
      </w:r>
      <w:r>
        <w:t>t</w:t>
      </w:r>
      <w:r w:rsidR="00F21939">
        <w:t>o enter the assignment date</w:t>
      </w:r>
      <w:r w:rsidR="00F01535">
        <w:t>:</w:t>
      </w:r>
    </w:p>
    <w:p w:rsidR="008B68D3" w:rsidRDefault="008B68D3" w:rsidP="008B68D3">
      <w:pPr>
        <w:pStyle w:val="ListParagraph"/>
        <w:numPr>
          <w:ilvl w:val="3"/>
          <w:numId w:val="4"/>
        </w:numPr>
      </w:pPr>
      <w:r>
        <w:t>Verify that the assigned</w:t>
      </w:r>
      <w:r w:rsidR="00D26438">
        <w:t xml:space="preserve"> date</w:t>
      </w:r>
      <w:r>
        <w:t xml:space="preserve"> </w:t>
      </w:r>
      <w:r w:rsidR="00F21939">
        <w:t>is</w:t>
      </w:r>
      <w:r>
        <w:t xml:space="preserve"> valid as follows</w:t>
      </w:r>
      <w:r w:rsidR="00F21939">
        <w:t>:</w:t>
      </w:r>
    </w:p>
    <w:p w:rsidR="00B36BF8" w:rsidRDefault="00B36BF8" w:rsidP="008B68D3">
      <w:pPr>
        <w:pStyle w:val="ListParagraph"/>
        <w:numPr>
          <w:ilvl w:val="4"/>
          <w:numId w:val="4"/>
        </w:numPr>
      </w:pPr>
      <w:r>
        <w:t>Date is not a valid date</w:t>
      </w:r>
      <w:r w:rsidR="006C284E">
        <w:t xml:space="preserve"> if</w:t>
      </w:r>
    </w:p>
    <w:p w:rsidR="00B36BF8" w:rsidRDefault="00B36BF8" w:rsidP="00B36BF8">
      <w:pPr>
        <w:pStyle w:val="ListParagraph"/>
        <w:numPr>
          <w:ilvl w:val="5"/>
          <w:numId w:val="4"/>
        </w:numPr>
      </w:pPr>
      <w:r>
        <w:t>Is not US format</w:t>
      </w:r>
    </w:p>
    <w:p w:rsidR="00B36BF8" w:rsidRDefault="00B36BF8" w:rsidP="00B36BF8">
      <w:pPr>
        <w:pStyle w:val="ListParagraph"/>
        <w:numPr>
          <w:ilvl w:val="5"/>
          <w:numId w:val="4"/>
        </w:numPr>
      </w:pPr>
      <w:r>
        <w:t>Is not a valid month, day, or year value</w:t>
      </w:r>
    </w:p>
    <w:p w:rsidR="008B68D3" w:rsidRDefault="006C284E" w:rsidP="006C284E">
      <w:pPr>
        <w:pStyle w:val="ListParagraph"/>
        <w:numPr>
          <w:ilvl w:val="5"/>
          <w:numId w:val="4"/>
        </w:numPr>
      </w:pPr>
      <w:r>
        <w:t xml:space="preserve">Assigned date </w:t>
      </w:r>
      <w:r w:rsidR="008B68D3">
        <w:t xml:space="preserve">already </w:t>
      </w:r>
      <w:r>
        <w:t xml:space="preserve">exists </w:t>
      </w:r>
      <w:r w:rsidR="008B68D3">
        <w:t>in either list</w:t>
      </w:r>
    </w:p>
    <w:p w:rsidR="008B68D3" w:rsidRDefault="008B68D3" w:rsidP="00E36B3A">
      <w:pPr>
        <w:pStyle w:val="ListParagraph"/>
        <w:ind w:left="4320"/>
      </w:pPr>
      <w:r>
        <w:t>Note: program will not check if the entered date is valid against a real time date</w:t>
      </w:r>
    </w:p>
    <w:p w:rsidR="007A0CC6" w:rsidRPr="00F20ABB" w:rsidRDefault="002B28D9" w:rsidP="00A047D3">
      <w:pPr>
        <w:pStyle w:val="ListParagraph"/>
        <w:numPr>
          <w:ilvl w:val="3"/>
          <w:numId w:val="4"/>
        </w:numPr>
      </w:pPr>
      <w:r>
        <w:t>T</w:t>
      </w:r>
      <w:r w:rsidR="007A0CC6" w:rsidRPr="00F20ABB">
        <w:t>he program will search both the assigned and completed assignments lists to see if there is a duplicate assignment date</w:t>
      </w:r>
    </w:p>
    <w:p w:rsidR="00273686" w:rsidRDefault="007A0CC6" w:rsidP="007A0CC6">
      <w:pPr>
        <w:pStyle w:val="ListParagraph"/>
        <w:numPr>
          <w:ilvl w:val="4"/>
          <w:numId w:val="4"/>
        </w:numPr>
      </w:pPr>
      <w:r>
        <w:t>If there is a duplicate assignment date then the program will</w:t>
      </w:r>
      <w:r w:rsidR="006C284E">
        <w:t xml:space="preserve"> not change date but will</w:t>
      </w:r>
      <w:r w:rsidR="00273686">
        <w:t>:</w:t>
      </w:r>
    </w:p>
    <w:p w:rsidR="007A0CC6" w:rsidRDefault="007A0CC6" w:rsidP="009A1EA8">
      <w:pPr>
        <w:pStyle w:val="ListParagraph"/>
        <w:numPr>
          <w:ilvl w:val="5"/>
          <w:numId w:val="4"/>
        </w:numPr>
      </w:pPr>
      <w:r>
        <w:t xml:space="preserve"> issue a warning to the console “</w:t>
      </w:r>
      <w:r w:rsidR="002B28D9">
        <w:t>Assign Date Error. Date entered has been used previously</w:t>
      </w:r>
      <w:r>
        <w:t>”.</w:t>
      </w:r>
    </w:p>
    <w:p w:rsidR="002B28D9" w:rsidRDefault="00273686" w:rsidP="002B28D9">
      <w:pPr>
        <w:pStyle w:val="ListParagraph"/>
        <w:numPr>
          <w:ilvl w:val="5"/>
          <w:numId w:val="4"/>
        </w:numPr>
      </w:pPr>
      <w:r>
        <w:t xml:space="preserve">return to </w:t>
      </w:r>
      <w:r w:rsidR="00054A2F">
        <w:t xml:space="preserve">main </w:t>
      </w:r>
      <w:r>
        <w:t>menu.</w:t>
      </w:r>
    </w:p>
    <w:p w:rsidR="00F1233F" w:rsidRDefault="003F6C0A" w:rsidP="002B28D9">
      <w:pPr>
        <w:pStyle w:val="ListParagraph"/>
        <w:numPr>
          <w:ilvl w:val="4"/>
          <w:numId w:val="4"/>
        </w:numPr>
      </w:pPr>
      <w:r>
        <w:t xml:space="preserve">If there is not a duplicate assignment date, </w:t>
      </w:r>
    </w:p>
    <w:p w:rsidR="00D35448" w:rsidRDefault="00BA27E2" w:rsidP="00F1233F">
      <w:pPr>
        <w:pStyle w:val="ListParagraph"/>
        <w:numPr>
          <w:ilvl w:val="5"/>
          <w:numId w:val="4"/>
        </w:numPr>
      </w:pPr>
      <w:r>
        <w:t>the program will:</w:t>
      </w:r>
    </w:p>
    <w:p w:rsidR="00D35448" w:rsidRDefault="00D35448" w:rsidP="009E6AB7">
      <w:pPr>
        <w:pStyle w:val="ListParagraph"/>
        <w:numPr>
          <w:ilvl w:val="6"/>
          <w:numId w:val="4"/>
        </w:numPr>
      </w:pPr>
      <w:r>
        <w:t>prompt the user to</w:t>
      </w:r>
      <w:r w:rsidR="001E5927">
        <w:t xml:space="preserve"> </w:t>
      </w:r>
      <w:r>
        <w:t>enter in the due date</w:t>
      </w:r>
    </w:p>
    <w:p w:rsidR="00D35448" w:rsidRDefault="00D35448" w:rsidP="009E6AB7">
      <w:pPr>
        <w:pStyle w:val="ListParagraph"/>
        <w:numPr>
          <w:ilvl w:val="7"/>
          <w:numId w:val="4"/>
        </w:numPr>
      </w:pPr>
      <w:r>
        <w:t>Verify if due date is not a valid date if:</w:t>
      </w:r>
    </w:p>
    <w:p w:rsidR="00D35448" w:rsidRDefault="00D35448" w:rsidP="009E6AB7">
      <w:pPr>
        <w:pStyle w:val="ListParagraph"/>
        <w:numPr>
          <w:ilvl w:val="8"/>
          <w:numId w:val="4"/>
        </w:numPr>
      </w:pPr>
      <w:r>
        <w:t>Is not US format</w:t>
      </w:r>
    </w:p>
    <w:p w:rsidR="00D35448" w:rsidRDefault="00D35448" w:rsidP="009E6AB7">
      <w:pPr>
        <w:pStyle w:val="ListParagraph"/>
        <w:numPr>
          <w:ilvl w:val="8"/>
          <w:numId w:val="4"/>
        </w:numPr>
      </w:pPr>
      <w:r>
        <w:t>Is not a valid month, day, or year value</w:t>
      </w:r>
    </w:p>
    <w:p w:rsidR="00D35448" w:rsidRDefault="00D35448" w:rsidP="009E6AB7">
      <w:pPr>
        <w:pStyle w:val="ListParagraph"/>
        <w:numPr>
          <w:ilvl w:val="8"/>
          <w:numId w:val="4"/>
        </w:numPr>
      </w:pPr>
      <w:r>
        <w:t>Due date is less than the assigned date</w:t>
      </w:r>
    </w:p>
    <w:p w:rsidR="00D35448" w:rsidRPr="00C01824" w:rsidRDefault="00D35448" w:rsidP="009E6AB7">
      <w:pPr>
        <w:pStyle w:val="ListParagraph"/>
        <w:ind w:left="5940"/>
      </w:pPr>
      <w:r>
        <w:lastRenderedPageBreak/>
        <w:t xml:space="preserve">Note: program will not check if the entered </w:t>
      </w:r>
      <w:r w:rsidRPr="00C01824">
        <w:t>date is valid against a real time date</w:t>
      </w:r>
    </w:p>
    <w:p w:rsidR="001E5927" w:rsidRDefault="001E5927" w:rsidP="009E6AB7">
      <w:pPr>
        <w:pStyle w:val="ListParagraph"/>
        <w:numPr>
          <w:ilvl w:val="7"/>
          <w:numId w:val="4"/>
        </w:numPr>
      </w:pPr>
      <w:r>
        <w:t xml:space="preserve">If the due date is valid the program will store the due date in variable </w:t>
      </w:r>
      <w:r w:rsidR="009E6AB7">
        <w:t>newAssignD</w:t>
      </w:r>
      <w:r>
        <w:t>ueDate</w:t>
      </w:r>
    </w:p>
    <w:p w:rsidR="009E6AB7" w:rsidRDefault="009E6AB7" w:rsidP="009E6AB7">
      <w:pPr>
        <w:pStyle w:val="ListParagraph"/>
        <w:numPr>
          <w:ilvl w:val="5"/>
          <w:numId w:val="4"/>
        </w:numPr>
      </w:pPr>
      <w:r>
        <w:t>prompt the user to enter in the description.</w:t>
      </w:r>
    </w:p>
    <w:p w:rsidR="009E6AB7" w:rsidRDefault="009E6AB7" w:rsidP="009E6AB7">
      <w:pPr>
        <w:pStyle w:val="ListParagraph"/>
        <w:numPr>
          <w:ilvl w:val="6"/>
          <w:numId w:val="4"/>
        </w:numPr>
      </w:pPr>
      <w:r>
        <w:t>verify if the description is valid</w:t>
      </w:r>
    </w:p>
    <w:p w:rsidR="009E6AB7" w:rsidRDefault="009E6AB7" w:rsidP="009E6AB7">
      <w:pPr>
        <w:pStyle w:val="ListParagraph"/>
        <w:numPr>
          <w:ilvl w:val="7"/>
          <w:numId w:val="4"/>
        </w:numPr>
      </w:pPr>
      <w:r>
        <w:t>15 characters or less.</w:t>
      </w:r>
    </w:p>
    <w:p w:rsidR="009E6AB7" w:rsidRDefault="009E6AB7" w:rsidP="009E6AB7">
      <w:pPr>
        <w:pStyle w:val="ListParagraph"/>
        <w:numPr>
          <w:ilvl w:val="6"/>
          <w:numId w:val="4"/>
        </w:numPr>
      </w:pPr>
      <w:r>
        <w:t>If the description is valid the program will store the description in variable describe.</w:t>
      </w:r>
    </w:p>
    <w:p w:rsidR="009E6AB7" w:rsidRDefault="009E6AB7" w:rsidP="009E6AB7">
      <w:pPr>
        <w:pStyle w:val="ListParagraph"/>
        <w:numPr>
          <w:ilvl w:val="6"/>
          <w:numId w:val="4"/>
        </w:numPr>
      </w:pPr>
      <w:r>
        <w:t>If the description is not valid then the program will:</w:t>
      </w:r>
    </w:p>
    <w:p w:rsidR="009E6AB7" w:rsidRDefault="009E6AB7" w:rsidP="009E6AB7">
      <w:pPr>
        <w:pStyle w:val="ListParagraph"/>
        <w:numPr>
          <w:ilvl w:val="7"/>
          <w:numId w:val="4"/>
        </w:numPr>
      </w:pPr>
      <w:r>
        <w:t>Print error message to console</w:t>
      </w:r>
    </w:p>
    <w:p w:rsidR="009E6AB7" w:rsidRDefault="009E6AB7" w:rsidP="009E6AB7">
      <w:pPr>
        <w:pStyle w:val="ListParagraph"/>
        <w:numPr>
          <w:ilvl w:val="8"/>
          <w:numId w:val="4"/>
        </w:numPr>
      </w:pPr>
      <w:r>
        <w:t>“Error in description. Returning to main menu”</w:t>
      </w:r>
    </w:p>
    <w:p w:rsidR="009E6AB7" w:rsidRDefault="009E6AB7" w:rsidP="009E6AB7">
      <w:pPr>
        <w:pStyle w:val="ListParagraph"/>
        <w:numPr>
          <w:ilvl w:val="8"/>
          <w:numId w:val="4"/>
        </w:numPr>
      </w:pPr>
      <w:r>
        <w:t>Returns to main menu</w:t>
      </w:r>
    </w:p>
    <w:p w:rsidR="009E6AB7" w:rsidRDefault="009E6AB7" w:rsidP="009E6AB7">
      <w:pPr>
        <w:pStyle w:val="ListParagraph"/>
        <w:ind w:left="4680"/>
      </w:pPr>
    </w:p>
    <w:p w:rsidR="001E5927" w:rsidRDefault="001E5927" w:rsidP="009E6AB7">
      <w:pPr>
        <w:pStyle w:val="ListParagraph"/>
        <w:numPr>
          <w:ilvl w:val="6"/>
          <w:numId w:val="4"/>
        </w:numPr>
      </w:pPr>
      <w:r>
        <w:t>If the description is not valid then the program will:</w:t>
      </w:r>
    </w:p>
    <w:p w:rsidR="00E33257" w:rsidRDefault="001E5927" w:rsidP="009E6AB7">
      <w:pPr>
        <w:pStyle w:val="ListParagraph"/>
        <w:numPr>
          <w:ilvl w:val="7"/>
          <w:numId w:val="4"/>
        </w:numPr>
      </w:pPr>
      <w:r>
        <w:t xml:space="preserve">Print error message to console </w:t>
      </w:r>
    </w:p>
    <w:p w:rsidR="00D35448" w:rsidRDefault="001E5927" w:rsidP="009E6AB7">
      <w:pPr>
        <w:pStyle w:val="ListParagraph"/>
        <w:numPr>
          <w:ilvl w:val="8"/>
          <w:numId w:val="4"/>
        </w:numPr>
      </w:pPr>
      <w:r>
        <w:t>“Error in due date. Exiting to main menu”</w:t>
      </w:r>
    </w:p>
    <w:p w:rsidR="00E33257" w:rsidRDefault="00A63493" w:rsidP="009E6AB7">
      <w:pPr>
        <w:pStyle w:val="ListParagraph"/>
        <w:numPr>
          <w:ilvl w:val="7"/>
          <w:numId w:val="4"/>
        </w:numPr>
      </w:pPr>
      <w:r>
        <w:t>Returns to</w:t>
      </w:r>
      <w:r w:rsidR="00E33257">
        <w:t xml:space="preserve"> the main menu</w:t>
      </w:r>
    </w:p>
    <w:p w:rsidR="00D26438" w:rsidRDefault="00D26438" w:rsidP="00D26438">
      <w:pPr>
        <w:pStyle w:val="ListParagraph"/>
        <w:numPr>
          <w:ilvl w:val="4"/>
          <w:numId w:val="4"/>
        </w:numPr>
      </w:pPr>
      <w:r>
        <w:t xml:space="preserve">if there is Not a duplicate assignment date and the rest of the data </w:t>
      </w:r>
      <w:r w:rsidR="009E6AB7">
        <w:t xml:space="preserve">entered </w:t>
      </w:r>
      <w:r>
        <w:t>is valid then the program will:</w:t>
      </w:r>
    </w:p>
    <w:p w:rsidR="00D26438" w:rsidRDefault="00D26438" w:rsidP="00D26438">
      <w:pPr>
        <w:pStyle w:val="ListParagraph"/>
        <w:numPr>
          <w:ilvl w:val="5"/>
          <w:numId w:val="4"/>
        </w:numPr>
      </w:pPr>
      <w:r>
        <w:t>create a double linked node</w:t>
      </w:r>
    </w:p>
    <w:p w:rsidR="00D26438" w:rsidRDefault="00D26438" w:rsidP="009A1EA8">
      <w:pPr>
        <w:pStyle w:val="ListParagraph"/>
        <w:numPr>
          <w:ilvl w:val="5"/>
          <w:numId w:val="4"/>
        </w:numPr>
      </w:pPr>
      <w:r>
        <w:t xml:space="preserve">set variable </w:t>
      </w:r>
      <w:r w:rsidR="009E6AB7">
        <w:t>to track if there are changes</w:t>
      </w:r>
      <w:r>
        <w:t xml:space="preserve"> </w:t>
      </w:r>
      <w:r w:rsidR="009E6AB7">
        <w:t>to save to true.</w:t>
      </w:r>
    </w:p>
    <w:p w:rsidR="00D26438" w:rsidRDefault="00CC51B3" w:rsidP="00D26438">
      <w:pPr>
        <w:pStyle w:val="ListParagraph"/>
        <w:numPr>
          <w:ilvl w:val="5"/>
          <w:numId w:val="4"/>
        </w:numPr>
      </w:pPr>
      <w:r>
        <w:t>create</w:t>
      </w:r>
      <w:r w:rsidR="00D26438">
        <w:t xml:space="preserve"> </w:t>
      </w:r>
      <w:r w:rsidR="00E33257">
        <w:t xml:space="preserve">a </w:t>
      </w:r>
      <w:r>
        <w:t>new</w:t>
      </w:r>
      <w:r w:rsidR="00D26438">
        <w:t xml:space="preserve"> </w:t>
      </w:r>
      <w:r w:rsidR="00E33257">
        <w:t xml:space="preserve">string consisting of existing values </w:t>
      </w:r>
      <w:r>
        <w:t xml:space="preserve">formatted </w:t>
      </w:r>
      <w:r w:rsidR="00D26438">
        <w:t xml:space="preserve">as follows.  </w:t>
      </w:r>
    </w:p>
    <w:p w:rsidR="00D26438" w:rsidRDefault="00D26438" w:rsidP="009A1EA8">
      <w:pPr>
        <w:pStyle w:val="ListParagraph"/>
        <w:numPr>
          <w:ilvl w:val="6"/>
          <w:numId w:val="4"/>
        </w:numPr>
      </w:pPr>
      <w:r>
        <w:t xml:space="preserve">The information categories will be separated by commas and spaces </w:t>
      </w:r>
    </w:p>
    <w:p w:rsidR="00D26438" w:rsidRDefault="00D26438" w:rsidP="00E36B3A">
      <w:pPr>
        <w:pStyle w:val="ListParagraph"/>
        <w:numPr>
          <w:ilvl w:val="6"/>
          <w:numId w:val="4"/>
        </w:numPr>
      </w:pPr>
      <w:r>
        <w:t>dueDate, description, assignedDate, status</w:t>
      </w:r>
    </w:p>
    <w:p w:rsidR="00976863" w:rsidRDefault="00976863" w:rsidP="00E36B3A">
      <w:pPr>
        <w:pStyle w:val="ListParagraph"/>
        <w:numPr>
          <w:ilvl w:val="6"/>
          <w:numId w:val="4"/>
        </w:numPr>
      </w:pPr>
      <w:r>
        <w:t>status will be automatically set to “assigned”</w:t>
      </w:r>
    </w:p>
    <w:p w:rsidR="00273686" w:rsidRDefault="00CC51B3" w:rsidP="00E36B3A">
      <w:pPr>
        <w:pStyle w:val="ListParagraph"/>
        <w:numPr>
          <w:ilvl w:val="5"/>
          <w:numId w:val="4"/>
        </w:numPr>
      </w:pPr>
      <w:r>
        <w:t xml:space="preserve">save </w:t>
      </w:r>
      <w:r w:rsidR="007A0CC6">
        <w:t xml:space="preserve">the </w:t>
      </w:r>
      <w:r>
        <w:t>new</w:t>
      </w:r>
      <w:r w:rsidR="00E33257">
        <w:t xml:space="preserve"> string </w:t>
      </w:r>
      <w:r>
        <w:t>in</w:t>
      </w:r>
      <w:r w:rsidR="00D26438">
        <w:t xml:space="preserve"> the new node </w:t>
      </w:r>
      <w:r w:rsidR="007A0CC6">
        <w:t xml:space="preserve">as data </w:t>
      </w:r>
    </w:p>
    <w:p w:rsidR="00323E43" w:rsidRDefault="00CC51B3" w:rsidP="00976863">
      <w:pPr>
        <w:pStyle w:val="ListParagraph"/>
        <w:numPr>
          <w:ilvl w:val="5"/>
          <w:numId w:val="4"/>
        </w:numPr>
      </w:pPr>
      <w:r>
        <w:t xml:space="preserve">insert node in </w:t>
      </w:r>
      <w:r w:rsidR="00976863">
        <w:t>assigned</w:t>
      </w:r>
      <w:r>
        <w:t xml:space="preserve"> list </w:t>
      </w:r>
      <w:r w:rsidR="00976863">
        <w:t xml:space="preserve">in ascending order </w:t>
      </w:r>
      <w:r>
        <w:t xml:space="preserve">based on the </w:t>
      </w:r>
      <w:r w:rsidR="00976863">
        <w:t>due date</w:t>
      </w:r>
      <w:r>
        <w:t xml:space="preserve">.  </w:t>
      </w:r>
    </w:p>
    <w:p w:rsidR="007A0CC6" w:rsidRDefault="00CC51B3" w:rsidP="00E36B3A">
      <w:pPr>
        <w:pStyle w:val="ListParagraph"/>
        <w:numPr>
          <w:ilvl w:val="5"/>
          <w:numId w:val="4"/>
        </w:numPr>
      </w:pPr>
      <w:r>
        <w:t>re</w:t>
      </w:r>
      <w:r w:rsidR="00F90D46">
        <w:t xml:space="preserve">turns to </w:t>
      </w:r>
      <w:r w:rsidR="0030463C">
        <w:t xml:space="preserve">main </w:t>
      </w:r>
      <w:r w:rsidR="00F90D46">
        <w:t>menu once new node has been added to</w:t>
      </w:r>
      <w:r>
        <w:t xml:space="preserve"> a</w:t>
      </w:r>
      <w:r w:rsidR="00F90D46">
        <w:t xml:space="preserve"> list.</w:t>
      </w:r>
    </w:p>
    <w:p w:rsidR="007A0CC6" w:rsidRDefault="007A0CC6" w:rsidP="007A0CC6">
      <w:pPr>
        <w:pStyle w:val="ListParagraph"/>
        <w:ind w:left="3420"/>
      </w:pPr>
    </w:p>
    <w:p w:rsidR="00DB193A" w:rsidRDefault="00EB08B0" w:rsidP="00DB193A">
      <w:pPr>
        <w:pStyle w:val="ListParagraph"/>
        <w:numPr>
          <w:ilvl w:val="2"/>
          <w:numId w:val="4"/>
        </w:numPr>
      </w:pPr>
      <w:r>
        <w:t xml:space="preserve">If the choice was </w:t>
      </w:r>
      <w:r w:rsidR="00F20ABB" w:rsidRPr="00E36B3A">
        <w:rPr>
          <w:b/>
        </w:rPr>
        <w:t>3.</w:t>
      </w:r>
      <w:r w:rsidR="00F20ABB">
        <w:t xml:space="preserve"> </w:t>
      </w:r>
      <w:r w:rsidR="00DB193A" w:rsidRPr="00E36B3A">
        <w:rPr>
          <w:b/>
        </w:rPr>
        <w:t xml:space="preserve">Edit </w:t>
      </w:r>
      <w:r w:rsidR="00813698">
        <w:rPr>
          <w:b/>
        </w:rPr>
        <w:t xml:space="preserve">a </w:t>
      </w:r>
      <w:r w:rsidR="00F20ABB">
        <w:rPr>
          <w:b/>
        </w:rPr>
        <w:t>d</w:t>
      </w:r>
      <w:r w:rsidR="007A0CC6" w:rsidRPr="00E36B3A">
        <w:rPr>
          <w:b/>
        </w:rPr>
        <w:t xml:space="preserve">ue </w:t>
      </w:r>
      <w:r w:rsidR="00F20ABB">
        <w:rPr>
          <w:b/>
        </w:rPr>
        <w:t>d</w:t>
      </w:r>
      <w:r w:rsidR="00DB193A" w:rsidRPr="00E36B3A">
        <w:rPr>
          <w:b/>
        </w:rPr>
        <w:t>ate</w:t>
      </w:r>
    </w:p>
    <w:p w:rsidR="001E32BA" w:rsidRDefault="00CC110A" w:rsidP="001E32BA">
      <w:pPr>
        <w:pStyle w:val="ListParagraph"/>
        <w:numPr>
          <w:ilvl w:val="3"/>
          <w:numId w:val="4"/>
        </w:numPr>
      </w:pPr>
      <w:r>
        <w:t xml:space="preserve">Program </w:t>
      </w:r>
      <w:r w:rsidR="009D1E17">
        <w:t xml:space="preserve">requires </w:t>
      </w:r>
      <w:r w:rsidR="001E32BA">
        <w:t xml:space="preserve">due date </w:t>
      </w:r>
      <w:r w:rsidR="00180177">
        <w:t xml:space="preserve">to be </w:t>
      </w:r>
      <w:r w:rsidR="001E32BA">
        <w:t>in US date format</w:t>
      </w:r>
    </w:p>
    <w:p w:rsidR="00081189" w:rsidRDefault="00081189" w:rsidP="001E32BA">
      <w:pPr>
        <w:pStyle w:val="ListParagraph"/>
        <w:numPr>
          <w:ilvl w:val="3"/>
          <w:numId w:val="4"/>
        </w:numPr>
      </w:pPr>
      <w:r>
        <w:lastRenderedPageBreak/>
        <w:t>Assignments that are in the completed list cannot have their data changed.</w:t>
      </w:r>
    </w:p>
    <w:p w:rsidR="0030730D" w:rsidRDefault="0030730D" w:rsidP="007A0CC6">
      <w:pPr>
        <w:pStyle w:val="ListParagraph"/>
        <w:numPr>
          <w:ilvl w:val="3"/>
          <w:numId w:val="4"/>
        </w:numPr>
      </w:pPr>
      <w:r>
        <w:t>Program prompts User for assigned date of assignment to be edited.</w:t>
      </w:r>
    </w:p>
    <w:p w:rsidR="00BE162D" w:rsidRDefault="00BE162D" w:rsidP="00BE162D">
      <w:pPr>
        <w:pStyle w:val="ListParagraph"/>
        <w:numPr>
          <w:ilvl w:val="4"/>
          <w:numId w:val="4"/>
        </w:numPr>
      </w:pPr>
      <w:r>
        <w:t>Runs assignment dates checks as list in ii.</w:t>
      </w:r>
    </w:p>
    <w:p w:rsidR="0030730D" w:rsidRDefault="0030730D" w:rsidP="0030730D">
      <w:pPr>
        <w:pStyle w:val="ListParagraph"/>
        <w:numPr>
          <w:ilvl w:val="3"/>
          <w:numId w:val="4"/>
        </w:numPr>
      </w:pPr>
      <w:r>
        <w:t xml:space="preserve">Program then searches </w:t>
      </w:r>
      <w:r w:rsidR="0037624E">
        <w:t>the assigned</w:t>
      </w:r>
      <w:r w:rsidR="00081189">
        <w:t xml:space="preserve"> </w:t>
      </w:r>
      <w:r w:rsidR="0037624E">
        <w:t xml:space="preserve">and competed </w:t>
      </w:r>
      <w:r w:rsidR="00081189">
        <w:t>list</w:t>
      </w:r>
      <w:r w:rsidR="0037624E">
        <w:t>s</w:t>
      </w:r>
      <w:r>
        <w:t xml:space="preserve"> for assignment date to see if assignment exists </w:t>
      </w:r>
    </w:p>
    <w:p w:rsidR="00CC110A" w:rsidRDefault="0030730D" w:rsidP="00081189">
      <w:pPr>
        <w:pStyle w:val="ListParagraph"/>
        <w:numPr>
          <w:ilvl w:val="4"/>
          <w:numId w:val="4"/>
        </w:numPr>
      </w:pPr>
      <w:r>
        <w:t>If assignment does not exis</w:t>
      </w:r>
      <w:r w:rsidR="00081189">
        <w:t>t an error message is generated and printed to console.</w:t>
      </w:r>
    </w:p>
    <w:p w:rsidR="00DF7AB9" w:rsidRDefault="00DF7AB9" w:rsidP="00E36B3A">
      <w:pPr>
        <w:pStyle w:val="ListParagraph"/>
        <w:numPr>
          <w:ilvl w:val="5"/>
          <w:numId w:val="4"/>
        </w:numPr>
      </w:pPr>
      <w:r>
        <w:t>Program exists to main menu</w:t>
      </w:r>
    </w:p>
    <w:p w:rsidR="000539AA" w:rsidRDefault="00CC110A">
      <w:pPr>
        <w:pStyle w:val="ListParagraph"/>
        <w:numPr>
          <w:ilvl w:val="4"/>
          <w:numId w:val="4"/>
        </w:numPr>
      </w:pPr>
      <w:r>
        <w:t>If assignment does exist</w:t>
      </w:r>
      <w:r w:rsidR="00635528">
        <w:t xml:space="preserve"> t</w:t>
      </w:r>
      <w:r w:rsidR="009D1E17">
        <w:t xml:space="preserve">hen </w:t>
      </w:r>
      <w:r w:rsidR="00DF7AB9">
        <w:t xml:space="preserve">program </w:t>
      </w:r>
    </w:p>
    <w:p w:rsidR="000539AA" w:rsidRDefault="000539AA" w:rsidP="00E36B3A">
      <w:pPr>
        <w:pStyle w:val="ListParagraph"/>
        <w:numPr>
          <w:ilvl w:val="5"/>
          <w:numId w:val="4"/>
        </w:numPr>
      </w:pPr>
      <w:r>
        <w:t>brings back iterator location  information for the node</w:t>
      </w:r>
    </w:p>
    <w:p w:rsidR="0037624E" w:rsidRDefault="0037624E" w:rsidP="00E36B3A">
      <w:pPr>
        <w:pStyle w:val="ListParagraph"/>
        <w:numPr>
          <w:ilvl w:val="5"/>
          <w:numId w:val="4"/>
        </w:numPr>
      </w:pPr>
      <w:r>
        <w:t>if assignment status is completed then the program:</w:t>
      </w:r>
    </w:p>
    <w:p w:rsidR="0037624E" w:rsidRDefault="0037624E" w:rsidP="0037624E">
      <w:pPr>
        <w:pStyle w:val="ListParagraph"/>
        <w:numPr>
          <w:ilvl w:val="6"/>
          <w:numId w:val="4"/>
        </w:numPr>
      </w:pPr>
      <w:r>
        <w:t>prints error to console</w:t>
      </w:r>
    </w:p>
    <w:p w:rsidR="0037624E" w:rsidRDefault="0037624E" w:rsidP="0037624E">
      <w:pPr>
        <w:pStyle w:val="ListParagraph"/>
        <w:numPr>
          <w:ilvl w:val="6"/>
          <w:numId w:val="4"/>
        </w:numPr>
      </w:pPr>
      <w:r>
        <w:t>returns to main menu.</w:t>
      </w:r>
    </w:p>
    <w:p w:rsidR="00EC352D" w:rsidRDefault="00EC352D" w:rsidP="00E36B3A">
      <w:pPr>
        <w:pStyle w:val="ListParagraph"/>
        <w:numPr>
          <w:ilvl w:val="4"/>
          <w:numId w:val="4"/>
        </w:numPr>
        <w:ind w:left="4770"/>
      </w:pPr>
      <w:r>
        <w:t xml:space="preserve">If assignment </w:t>
      </w:r>
      <w:r w:rsidR="0037624E">
        <w:t>is in</w:t>
      </w:r>
      <w:r>
        <w:t xml:space="preserve"> assigned </w:t>
      </w:r>
      <w:r w:rsidR="0037624E">
        <w:t xml:space="preserve">list </w:t>
      </w:r>
      <w:r>
        <w:t>then the program:</w:t>
      </w:r>
    </w:p>
    <w:p w:rsidR="00EC352D" w:rsidRDefault="00EC352D" w:rsidP="00E36B3A">
      <w:pPr>
        <w:pStyle w:val="ListParagraph"/>
        <w:numPr>
          <w:ilvl w:val="5"/>
          <w:numId w:val="4"/>
        </w:numPr>
        <w:ind w:left="5400"/>
      </w:pPr>
      <w:r>
        <w:t xml:space="preserve"> allows the </w:t>
      </w:r>
      <w:r w:rsidR="00DF7AB9">
        <w:t xml:space="preserve">due </w:t>
      </w:r>
      <w:r>
        <w:t>date to be change</w:t>
      </w:r>
    </w:p>
    <w:p w:rsidR="00EC352D" w:rsidRDefault="00EC352D" w:rsidP="00E36B3A">
      <w:pPr>
        <w:pStyle w:val="ListParagraph"/>
        <w:numPr>
          <w:ilvl w:val="5"/>
          <w:numId w:val="4"/>
        </w:numPr>
        <w:ind w:left="5400"/>
      </w:pPr>
      <w:r>
        <w:t xml:space="preserve">Prompts the user for a new </w:t>
      </w:r>
      <w:r w:rsidR="00DF7AB9">
        <w:t>due</w:t>
      </w:r>
      <w:r>
        <w:t xml:space="preserve"> date and:</w:t>
      </w:r>
    </w:p>
    <w:p w:rsidR="00EC352D" w:rsidRDefault="00C20671" w:rsidP="00E36B3A">
      <w:pPr>
        <w:pStyle w:val="ListParagraph"/>
        <w:numPr>
          <w:ilvl w:val="6"/>
          <w:numId w:val="4"/>
        </w:numPr>
        <w:ind w:left="6120"/>
      </w:pPr>
      <w:r>
        <w:t>Verifies</w:t>
      </w:r>
      <w:r w:rsidR="00EC352D" w:rsidRPr="00C01824">
        <w:t xml:space="preserve"> </w:t>
      </w:r>
      <w:r w:rsidR="00EC352D">
        <w:t>if</w:t>
      </w:r>
      <w:r w:rsidR="00EC352D" w:rsidRPr="00C01824">
        <w:t xml:space="preserve"> </w:t>
      </w:r>
      <w:r w:rsidR="00DF7AB9">
        <w:t>due date</w:t>
      </w:r>
      <w:r w:rsidR="00EC352D" w:rsidRPr="00C01824">
        <w:t xml:space="preserve"> is a</w:t>
      </w:r>
      <w:r w:rsidR="00EC352D">
        <w:t>n invalid date if:</w:t>
      </w:r>
    </w:p>
    <w:p w:rsidR="00EC352D" w:rsidRDefault="00EC352D" w:rsidP="00E36B3A">
      <w:pPr>
        <w:pStyle w:val="ListParagraph"/>
        <w:numPr>
          <w:ilvl w:val="7"/>
          <w:numId w:val="4"/>
        </w:numPr>
        <w:ind w:left="6840"/>
      </w:pPr>
      <w:r>
        <w:t>Is not US format</w:t>
      </w:r>
    </w:p>
    <w:p w:rsidR="00EC352D" w:rsidRDefault="00EC352D" w:rsidP="00E36B3A">
      <w:pPr>
        <w:pStyle w:val="ListParagraph"/>
        <w:numPr>
          <w:ilvl w:val="7"/>
          <w:numId w:val="4"/>
        </w:numPr>
        <w:ind w:left="6840"/>
      </w:pPr>
      <w:r>
        <w:t>Is not a valid month, day, or year value</w:t>
      </w:r>
    </w:p>
    <w:p w:rsidR="00DF7AB9" w:rsidRDefault="00DF7AB9" w:rsidP="00E36B3A">
      <w:pPr>
        <w:pStyle w:val="ListParagraph"/>
        <w:numPr>
          <w:ilvl w:val="7"/>
          <w:numId w:val="4"/>
        </w:numPr>
        <w:ind w:left="6840"/>
      </w:pPr>
      <w:r>
        <w:t>Due date is less than the assigned date</w:t>
      </w:r>
    </w:p>
    <w:p w:rsidR="0030463C" w:rsidRDefault="0030463C" w:rsidP="00E36B3A">
      <w:pPr>
        <w:ind w:left="5760"/>
      </w:pPr>
      <w:r>
        <w:t>Note: program will not check if the entered date is valid against a real time date</w:t>
      </w:r>
    </w:p>
    <w:p w:rsidR="00A153E9" w:rsidRDefault="00E51EA5" w:rsidP="00E36B3A">
      <w:pPr>
        <w:pStyle w:val="ListParagraph"/>
        <w:numPr>
          <w:ilvl w:val="6"/>
          <w:numId w:val="4"/>
        </w:numPr>
      </w:pPr>
      <w:r>
        <w:t>If due date</w:t>
      </w:r>
      <w:r w:rsidR="00A153E9">
        <w:t xml:space="preserve"> is an invalid date then the program will:</w:t>
      </w:r>
    </w:p>
    <w:p w:rsidR="00A153E9" w:rsidRDefault="00A153E9" w:rsidP="00E36B3A">
      <w:pPr>
        <w:pStyle w:val="ListParagraph"/>
        <w:numPr>
          <w:ilvl w:val="7"/>
          <w:numId w:val="4"/>
        </w:numPr>
      </w:pPr>
      <w:r>
        <w:t xml:space="preserve">Print error message to console </w:t>
      </w:r>
    </w:p>
    <w:p w:rsidR="00A153E9" w:rsidRDefault="00A153E9" w:rsidP="00E36B3A">
      <w:pPr>
        <w:pStyle w:val="ListParagraph"/>
        <w:numPr>
          <w:ilvl w:val="8"/>
          <w:numId w:val="4"/>
        </w:numPr>
      </w:pPr>
      <w:r>
        <w:t>“Error in due date. Exiting to main menu”</w:t>
      </w:r>
    </w:p>
    <w:p w:rsidR="0030463C" w:rsidRDefault="00A63493" w:rsidP="00E36B3A">
      <w:pPr>
        <w:pStyle w:val="ListParagraph"/>
        <w:numPr>
          <w:ilvl w:val="8"/>
          <w:numId w:val="4"/>
        </w:numPr>
      </w:pPr>
      <w:r>
        <w:t>Returns to</w:t>
      </w:r>
      <w:r w:rsidR="00A153E9">
        <w:t xml:space="preserve"> the main menu</w:t>
      </w:r>
    </w:p>
    <w:p w:rsidR="00EC352D" w:rsidRDefault="00E51EA5" w:rsidP="00E36B3A">
      <w:pPr>
        <w:pStyle w:val="ListParagraph"/>
        <w:numPr>
          <w:ilvl w:val="6"/>
          <w:numId w:val="4"/>
        </w:numPr>
      </w:pPr>
      <w:r>
        <w:t xml:space="preserve">If due date </w:t>
      </w:r>
      <w:r w:rsidR="00EC352D">
        <w:t xml:space="preserve">is valid date </w:t>
      </w:r>
      <w:r w:rsidR="000B36D9">
        <w:t xml:space="preserve">and the </w:t>
      </w:r>
      <w:r w:rsidR="00A14087">
        <w:t xml:space="preserve">status is assigned </w:t>
      </w:r>
      <w:r w:rsidR="00EC352D">
        <w:t>then the program will:</w:t>
      </w:r>
    </w:p>
    <w:p w:rsidR="00B42375" w:rsidRDefault="00B42375" w:rsidP="00B42375">
      <w:pPr>
        <w:pStyle w:val="ListParagraph"/>
        <w:numPr>
          <w:ilvl w:val="7"/>
          <w:numId w:val="4"/>
        </w:numPr>
      </w:pPr>
      <w:r>
        <w:t>Modifies the due date section of the node’s current data string with the new description</w:t>
      </w:r>
    </w:p>
    <w:p w:rsidR="00B42375" w:rsidRDefault="00B42375" w:rsidP="00B42375">
      <w:pPr>
        <w:pStyle w:val="ListParagraph"/>
        <w:numPr>
          <w:ilvl w:val="7"/>
          <w:numId w:val="4"/>
        </w:numPr>
      </w:pPr>
      <w:r>
        <w:t>Saves the modified string to the data string in the node</w:t>
      </w:r>
    </w:p>
    <w:p w:rsidR="0037624E" w:rsidRDefault="0037624E" w:rsidP="00B42375">
      <w:pPr>
        <w:pStyle w:val="ListParagraph"/>
        <w:numPr>
          <w:ilvl w:val="7"/>
          <w:numId w:val="4"/>
        </w:numPr>
      </w:pPr>
      <w:r>
        <w:lastRenderedPageBreak/>
        <w:t xml:space="preserve">Changes the position of the assignment in the list so that the list retains </w:t>
      </w:r>
      <w:r w:rsidR="00D472CA">
        <w:t>its</w:t>
      </w:r>
      <w:r>
        <w:t xml:space="preserve"> sort by due date order.</w:t>
      </w:r>
    </w:p>
    <w:p w:rsidR="00B42375" w:rsidRDefault="00B42375" w:rsidP="00B42375">
      <w:pPr>
        <w:pStyle w:val="ListParagraph"/>
        <w:numPr>
          <w:ilvl w:val="7"/>
          <w:numId w:val="4"/>
        </w:numPr>
      </w:pPr>
      <w:r>
        <w:t xml:space="preserve">Sets </w:t>
      </w:r>
      <w:r w:rsidR="0037624E">
        <w:t>changed variable to true.</w:t>
      </w:r>
    </w:p>
    <w:p w:rsidR="00B42375" w:rsidRDefault="00B42375" w:rsidP="00B42375">
      <w:pPr>
        <w:pStyle w:val="ListParagraph"/>
        <w:numPr>
          <w:ilvl w:val="7"/>
          <w:numId w:val="4"/>
        </w:numPr>
      </w:pPr>
      <w:r>
        <w:t>Returns to main menu</w:t>
      </w:r>
    </w:p>
    <w:p w:rsidR="00DB193A" w:rsidRDefault="00EB08B0" w:rsidP="00DB193A">
      <w:pPr>
        <w:pStyle w:val="ListParagraph"/>
        <w:numPr>
          <w:ilvl w:val="2"/>
          <w:numId w:val="4"/>
        </w:numPr>
      </w:pPr>
      <w:r>
        <w:t xml:space="preserve">If the choice was </w:t>
      </w:r>
      <w:r w:rsidR="00813698" w:rsidRPr="00E36B3A">
        <w:rPr>
          <w:b/>
        </w:rPr>
        <w:t xml:space="preserve">4. </w:t>
      </w:r>
      <w:r w:rsidR="00DB193A" w:rsidRPr="00E36B3A">
        <w:rPr>
          <w:b/>
        </w:rPr>
        <w:t xml:space="preserve">Edit </w:t>
      </w:r>
      <w:r w:rsidR="00DF7AB9" w:rsidRPr="00E36B3A">
        <w:rPr>
          <w:b/>
        </w:rPr>
        <w:t xml:space="preserve">a </w:t>
      </w:r>
      <w:r w:rsidR="00DF7AB9">
        <w:rPr>
          <w:b/>
        </w:rPr>
        <w:t>d</w:t>
      </w:r>
      <w:r w:rsidR="00DB193A" w:rsidRPr="00E36B3A">
        <w:rPr>
          <w:b/>
        </w:rPr>
        <w:t>escription</w:t>
      </w:r>
    </w:p>
    <w:p w:rsidR="00F90D46" w:rsidRDefault="00F90D46" w:rsidP="00F90D46">
      <w:pPr>
        <w:pStyle w:val="ListParagraph"/>
        <w:numPr>
          <w:ilvl w:val="3"/>
          <w:numId w:val="4"/>
        </w:numPr>
      </w:pPr>
      <w:r>
        <w:t>Program prompts User for assigned date of assignment to be edited.</w:t>
      </w:r>
    </w:p>
    <w:p w:rsidR="00BE162D" w:rsidRDefault="00BE162D" w:rsidP="00BE162D">
      <w:pPr>
        <w:pStyle w:val="ListParagraph"/>
        <w:numPr>
          <w:ilvl w:val="4"/>
          <w:numId w:val="4"/>
        </w:numPr>
      </w:pPr>
      <w:r>
        <w:t>Runs assignment dates checks as list in ii.</w:t>
      </w:r>
    </w:p>
    <w:p w:rsidR="00081189" w:rsidRDefault="00081189" w:rsidP="00081189">
      <w:pPr>
        <w:pStyle w:val="ListParagraph"/>
        <w:numPr>
          <w:ilvl w:val="3"/>
          <w:numId w:val="4"/>
        </w:numPr>
      </w:pPr>
      <w:r>
        <w:t>Assignments that are in the completed list cannot have their data changed.</w:t>
      </w:r>
    </w:p>
    <w:p w:rsidR="00DF7AB9" w:rsidRDefault="00DF7AB9" w:rsidP="00DF7AB9">
      <w:pPr>
        <w:pStyle w:val="ListParagraph"/>
        <w:numPr>
          <w:ilvl w:val="3"/>
          <w:numId w:val="4"/>
        </w:numPr>
      </w:pPr>
      <w:r>
        <w:t xml:space="preserve">Program then searches both lists for assignment date to see if assignment exists </w:t>
      </w:r>
    </w:p>
    <w:p w:rsidR="00DF7AB9" w:rsidRDefault="00DF7AB9" w:rsidP="00DF7AB9">
      <w:pPr>
        <w:pStyle w:val="ListParagraph"/>
        <w:numPr>
          <w:ilvl w:val="4"/>
          <w:numId w:val="4"/>
        </w:numPr>
      </w:pPr>
      <w:r>
        <w:t>If assignment does not exist an error message is generated.</w:t>
      </w:r>
    </w:p>
    <w:p w:rsidR="00DF7AB9" w:rsidRDefault="00DF7AB9" w:rsidP="00DF7AB9">
      <w:pPr>
        <w:pStyle w:val="ListParagraph"/>
        <w:numPr>
          <w:ilvl w:val="5"/>
          <w:numId w:val="4"/>
        </w:numPr>
      </w:pPr>
      <w:r>
        <w:t>Print out to console - “Assignment date is not valid. Returning to main menu”</w:t>
      </w:r>
    </w:p>
    <w:p w:rsidR="005273B6" w:rsidRDefault="00DF7AB9">
      <w:pPr>
        <w:pStyle w:val="ListParagraph"/>
        <w:numPr>
          <w:ilvl w:val="5"/>
          <w:numId w:val="4"/>
        </w:numPr>
      </w:pPr>
      <w:r>
        <w:t>Program exists to main menu</w:t>
      </w:r>
    </w:p>
    <w:p w:rsidR="000539AA" w:rsidRDefault="00DF7AB9" w:rsidP="00DF7AB9">
      <w:pPr>
        <w:pStyle w:val="ListParagraph"/>
        <w:numPr>
          <w:ilvl w:val="4"/>
          <w:numId w:val="4"/>
        </w:numPr>
      </w:pPr>
      <w:r>
        <w:t xml:space="preserve">If assignment does exist then program </w:t>
      </w:r>
    </w:p>
    <w:p w:rsidR="000539AA" w:rsidRDefault="000539AA" w:rsidP="00E36B3A">
      <w:pPr>
        <w:pStyle w:val="ListParagraph"/>
        <w:numPr>
          <w:ilvl w:val="5"/>
          <w:numId w:val="4"/>
        </w:numPr>
      </w:pPr>
      <w:r>
        <w:t>brings back iterator location  information for the node</w:t>
      </w:r>
    </w:p>
    <w:p w:rsidR="00DF7AB9" w:rsidRDefault="00DF7AB9" w:rsidP="00DF7AB9">
      <w:pPr>
        <w:pStyle w:val="ListParagraph"/>
        <w:numPr>
          <w:ilvl w:val="5"/>
          <w:numId w:val="4"/>
        </w:numPr>
      </w:pPr>
      <w:r>
        <w:t xml:space="preserve">If the assignment is </w:t>
      </w:r>
      <w:r w:rsidR="005273B6">
        <w:t xml:space="preserve">in the completed list then </w:t>
      </w:r>
      <w:r>
        <w:t>the program:</w:t>
      </w:r>
    </w:p>
    <w:p w:rsidR="00DF7AB9" w:rsidRDefault="00DF7AB9" w:rsidP="00DF7AB9">
      <w:pPr>
        <w:pStyle w:val="ListParagraph"/>
        <w:numPr>
          <w:ilvl w:val="6"/>
          <w:numId w:val="4"/>
        </w:numPr>
      </w:pPr>
      <w:r>
        <w:t>Prints to console “Assignment is co</w:t>
      </w:r>
      <w:r w:rsidR="009C41FE">
        <w:t>mpleted. Description</w:t>
      </w:r>
      <w:r>
        <w:t xml:space="preserve"> cannot be changed. Exiting to main menu.”</w:t>
      </w:r>
    </w:p>
    <w:p w:rsidR="00DF7AB9" w:rsidRDefault="00A63493" w:rsidP="00E36B3A">
      <w:pPr>
        <w:pStyle w:val="ListParagraph"/>
        <w:numPr>
          <w:ilvl w:val="6"/>
          <w:numId w:val="4"/>
        </w:numPr>
      </w:pPr>
      <w:r>
        <w:t>Returns to</w:t>
      </w:r>
      <w:r w:rsidR="00DF7AB9">
        <w:t xml:space="preserve"> main menu</w:t>
      </w:r>
    </w:p>
    <w:p w:rsidR="009C41FE" w:rsidRDefault="009C41FE" w:rsidP="00E36B3A">
      <w:pPr>
        <w:pStyle w:val="ListParagraph"/>
        <w:numPr>
          <w:ilvl w:val="5"/>
          <w:numId w:val="4"/>
        </w:numPr>
      </w:pPr>
      <w:r>
        <w:t xml:space="preserve">If the assignment status is </w:t>
      </w:r>
      <w:r w:rsidR="005273B6">
        <w:t xml:space="preserve">in the </w:t>
      </w:r>
      <w:r>
        <w:t>assigned</w:t>
      </w:r>
      <w:r w:rsidR="005273B6">
        <w:t xml:space="preserve"> list </w:t>
      </w:r>
      <w:r>
        <w:t xml:space="preserve"> then the program:</w:t>
      </w:r>
      <w:r w:rsidR="00EB3EA5">
        <w:t xml:space="preserve"> </w:t>
      </w:r>
    </w:p>
    <w:p w:rsidR="00EB3EA5" w:rsidRDefault="00EB3EA5" w:rsidP="00E36B3A">
      <w:pPr>
        <w:pStyle w:val="ListParagraph"/>
        <w:numPr>
          <w:ilvl w:val="6"/>
          <w:numId w:val="4"/>
        </w:numPr>
      </w:pPr>
      <w:r>
        <w:t>Prompts user to enter new description</w:t>
      </w:r>
    </w:p>
    <w:p w:rsidR="00EB3EA5" w:rsidRDefault="00EB3EA5" w:rsidP="00E36B3A">
      <w:pPr>
        <w:pStyle w:val="ListParagraph"/>
        <w:numPr>
          <w:ilvl w:val="6"/>
          <w:numId w:val="4"/>
        </w:numPr>
      </w:pPr>
      <w:r>
        <w:t>Verifies if string length is 15 characters or less</w:t>
      </w:r>
    </w:p>
    <w:p w:rsidR="00EB3EA5" w:rsidRDefault="00EB3EA5" w:rsidP="00E36B3A">
      <w:pPr>
        <w:pStyle w:val="ListParagraph"/>
        <w:numPr>
          <w:ilvl w:val="7"/>
          <w:numId w:val="4"/>
        </w:numPr>
      </w:pPr>
      <w:r>
        <w:t>If string length is too long then the program</w:t>
      </w:r>
    </w:p>
    <w:p w:rsidR="00FF57A9" w:rsidRDefault="00EB3EA5" w:rsidP="00E36B3A">
      <w:pPr>
        <w:pStyle w:val="ListParagraph"/>
        <w:numPr>
          <w:ilvl w:val="8"/>
          <w:numId w:val="4"/>
        </w:numPr>
      </w:pPr>
      <w:r>
        <w:t xml:space="preserve">Prints </w:t>
      </w:r>
      <w:r w:rsidR="00FF57A9">
        <w:t xml:space="preserve">error message </w:t>
      </w:r>
      <w:r>
        <w:t xml:space="preserve">to console </w:t>
      </w:r>
    </w:p>
    <w:p w:rsidR="00EB3EA5" w:rsidRDefault="00EB3EA5" w:rsidP="00E36B3A">
      <w:pPr>
        <w:pStyle w:val="ListParagraph"/>
        <w:numPr>
          <w:ilvl w:val="8"/>
          <w:numId w:val="4"/>
        </w:numPr>
      </w:pPr>
      <w:r>
        <w:t>Returns to main menu</w:t>
      </w:r>
    </w:p>
    <w:p w:rsidR="005273B6" w:rsidRDefault="00EB3EA5" w:rsidP="00E36B3A">
      <w:pPr>
        <w:pStyle w:val="ListParagraph"/>
        <w:numPr>
          <w:ilvl w:val="7"/>
          <w:numId w:val="4"/>
        </w:numPr>
      </w:pPr>
      <w:r>
        <w:t>If the string is &lt;= to 15 characters then the program:</w:t>
      </w:r>
    </w:p>
    <w:p w:rsidR="005273B6" w:rsidRDefault="005273B6" w:rsidP="00E36B3A">
      <w:pPr>
        <w:pStyle w:val="ListParagraph"/>
        <w:numPr>
          <w:ilvl w:val="8"/>
          <w:numId w:val="4"/>
        </w:numPr>
      </w:pPr>
      <w:r>
        <w:t>Modifies the description section of the nodes current data string with the new description</w:t>
      </w:r>
    </w:p>
    <w:p w:rsidR="00EB3EA5" w:rsidRDefault="00EB3EA5" w:rsidP="00E36B3A">
      <w:pPr>
        <w:pStyle w:val="ListParagraph"/>
        <w:numPr>
          <w:ilvl w:val="8"/>
          <w:numId w:val="4"/>
        </w:numPr>
      </w:pPr>
      <w:r>
        <w:t>S</w:t>
      </w:r>
      <w:r w:rsidR="005273B6">
        <w:t>aves</w:t>
      </w:r>
      <w:r>
        <w:t xml:space="preserve"> the </w:t>
      </w:r>
      <w:r w:rsidR="005273B6">
        <w:t xml:space="preserve">modified </w:t>
      </w:r>
      <w:r>
        <w:t xml:space="preserve">string </w:t>
      </w:r>
      <w:r w:rsidR="005273B6">
        <w:t>to the data string in</w:t>
      </w:r>
      <w:r>
        <w:t xml:space="preserve"> the node</w:t>
      </w:r>
    </w:p>
    <w:p w:rsidR="00EB3EA5" w:rsidRDefault="00EB3EA5" w:rsidP="00E36B3A">
      <w:pPr>
        <w:pStyle w:val="ListParagraph"/>
        <w:numPr>
          <w:ilvl w:val="8"/>
          <w:numId w:val="4"/>
        </w:numPr>
      </w:pPr>
      <w:r>
        <w:lastRenderedPageBreak/>
        <w:t xml:space="preserve">Sets </w:t>
      </w:r>
      <w:r w:rsidR="0037624E">
        <w:t>changed variable to true</w:t>
      </w:r>
    </w:p>
    <w:p w:rsidR="00F90D46" w:rsidRDefault="00EB3EA5" w:rsidP="00E36B3A">
      <w:pPr>
        <w:pStyle w:val="ListParagraph"/>
        <w:numPr>
          <w:ilvl w:val="8"/>
          <w:numId w:val="4"/>
        </w:numPr>
      </w:pPr>
      <w:r>
        <w:t>Returns to main menu</w:t>
      </w:r>
    </w:p>
    <w:p w:rsidR="00DB193A" w:rsidRDefault="00EB08B0" w:rsidP="00DB193A">
      <w:pPr>
        <w:pStyle w:val="ListParagraph"/>
        <w:numPr>
          <w:ilvl w:val="2"/>
          <w:numId w:val="4"/>
        </w:numPr>
      </w:pPr>
      <w:r>
        <w:t xml:space="preserve">If the choice was </w:t>
      </w:r>
      <w:r w:rsidR="00BD3CD5" w:rsidRPr="00E36B3A">
        <w:rPr>
          <w:b/>
        </w:rPr>
        <w:t xml:space="preserve">5. </w:t>
      </w:r>
      <w:r w:rsidR="00DB193A" w:rsidRPr="00E36B3A">
        <w:rPr>
          <w:b/>
        </w:rPr>
        <w:t xml:space="preserve">Complete </w:t>
      </w:r>
      <w:r w:rsidR="00997395">
        <w:rPr>
          <w:b/>
        </w:rPr>
        <w:t>an a</w:t>
      </w:r>
      <w:r w:rsidR="00DB193A" w:rsidRPr="00E36B3A">
        <w:rPr>
          <w:b/>
        </w:rPr>
        <w:t>ssignment</w:t>
      </w:r>
    </w:p>
    <w:p w:rsidR="00150D18" w:rsidRDefault="00150D18" w:rsidP="00150D18">
      <w:pPr>
        <w:pStyle w:val="ListParagraph"/>
        <w:numPr>
          <w:ilvl w:val="3"/>
          <w:numId w:val="4"/>
        </w:numPr>
      </w:pPr>
      <w:r>
        <w:t>Program prompts User for assigned date of assignment to be edited.</w:t>
      </w:r>
    </w:p>
    <w:p w:rsidR="00BE162D" w:rsidRDefault="00BE162D" w:rsidP="00BE162D">
      <w:pPr>
        <w:pStyle w:val="ListParagraph"/>
        <w:numPr>
          <w:ilvl w:val="4"/>
          <w:numId w:val="4"/>
        </w:numPr>
      </w:pPr>
      <w:r>
        <w:t>Runs assignment dates checks as list in ii.</w:t>
      </w:r>
    </w:p>
    <w:p w:rsidR="00200837" w:rsidRDefault="00150D18" w:rsidP="00150D18">
      <w:pPr>
        <w:pStyle w:val="ListParagraph"/>
        <w:numPr>
          <w:ilvl w:val="3"/>
          <w:numId w:val="4"/>
        </w:numPr>
      </w:pPr>
      <w:r>
        <w:t>Program then searches</w:t>
      </w:r>
      <w:r w:rsidR="00200837">
        <w:t xml:space="preserve"> assignment </w:t>
      </w:r>
      <w:r>
        <w:t>list for assignment date to see if assignment exists</w:t>
      </w:r>
    </w:p>
    <w:p w:rsidR="00CF2F0F" w:rsidRDefault="00CF2F0F" w:rsidP="00CF2F0F">
      <w:pPr>
        <w:pStyle w:val="ListParagraph"/>
        <w:numPr>
          <w:ilvl w:val="4"/>
          <w:numId w:val="4"/>
        </w:numPr>
      </w:pPr>
      <w:r>
        <w:t>If assignment does not exist then the program:</w:t>
      </w:r>
    </w:p>
    <w:p w:rsidR="00CF2F0F" w:rsidRDefault="00CF2F0F" w:rsidP="00CF2F0F">
      <w:pPr>
        <w:pStyle w:val="ListParagraph"/>
        <w:numPr>
          <w:ilvl w:val="5"/>
          <w:numId w:val="4"/>
        </w:numPr>
      </w:pPr>
      <w:r>
        <w:t xml:space="preserve">Prints error message to console. </w:t>
      </w:r>
    </w:p>
    <w:p w:rsidR="00CF2F0F" w:rsidRDefault="00CF2F0F" w:rsidP="00E36B3A">
      <w:pPr>
        <w:pStyle w:val="ListParagraph"/>
        <w:numPr>
          <w:ilvl w:val="5"/>
          <w:numId w:val="4"/>
        </w:numPr>
      </w:pPr>
      <w:r>
        <w:t>Returns to main menu</w:t>
      </w:r>
    </w:p>
    <w:p w:rsidR="00CF2F0F" w:rsidRDefault="00200837" w:rsidP="00E36B3A">
      <w:pPr>
        <w:pStyle w:val="ListParagraph"/>
        <w:numPr>
          <w:ilvl w:val="4"/>
          <w:numId w:val="4"/>
        </w:numPr>
      </w:pPr>
      <w:r>
        <w:t xml:space="preserve">If assignment date record exists </w:t>
      </w:r>
      <w:r w:rsidR="00CF2F0F">
        <w:t xml:space="preserve">and the node is in the completed list </w:t>
      </w:r>
      <w:r>
        <w:t>then program</w:t>
      </w:r>
      <w:r w:rsidR="00CF2F0F">
        <w:t>:</w:t>
      </w:r>
    </w:p>
    <w:p w:rsidR="00CF2F0F" w:rsidRDefault="00CF2F0F" w:rsidP="00CF2F0F">
      <w:pPr>
        <w:pStyle w:val="ListParagraph"/>
        <w:numPr>
          <w:ilvl w:val="6"/>
          <w:numId w:val="4"/>
        </w:numPr>
      </w:pPr>
      <w:r>
        <w:t xml:space="preserve">Prints error message to console </w:t>
      </w:r>
    </w:p>
    <w:p w:rsidR="00CF2F0F" w:rsidRDefault="00A63493" w:rsidP="00E36B3A">
      <w:pPr>
        <w:pStyle w:val="ListParagraph"/>
        <w:numPr>
          <w:ilvl w:val="6"/>
          <w:numId w:val="4"/>
        </w:numPr>
      </w:pPr>
      <w:r>
        <w:t>Returns to</w:t>
      </w:r>
      <w:r w:rsidR="00CF2F0F">
        <w:t xml:space="preserve"> main menu</w:t>
      </w:r>
    </w:p>
    <w:p w:rsidR="00CF2F0F" w:rsidRDefault="00CF2F0F" w:rsidP="00E36B3A">
      <w:pPr>
        <w:pStyle w:val="ListParagraph"/>
        <w:numPr>
          <w:ilvl w:val="4"/>
          <w:numId w:val="4"/>
        </w:numPr>
      </w:pPr>
      <w:r>
        <w:t>If the assignments exist and the node is in the assigned list then the program:</w:t>
      </w:r>
    </w:p>
    <w:p w:rsidR="00BD3CD5" w:rsidRDefault="00150D18" w:rsidP="00E36B3A">
      <w:pPr>
        <w:pStyle w:val="ListParagraph"/>
        <w:numPr>
          <w:ilvl w:val="5"/>
          <w:numId w:val="4"/>
        </w:numPr>
      </w:pPr>
      <w:r>
        <w:t>brings back iterator location  information for the node</w:t>
      </w:r>
    </w:p>
    <w:p w:rsidR="00CF2F0F" w:rsidRDefault="00150D18" w:rsidP="00E36B3A">
      <w:pPr>
        <w:pStyle w:val="ListParagraph"/>
        <w:numPr>
          <w:ilvl w:val="5"/>
          <w:numId w:val="4"/>
        </w:numPr>
      </w:pPr>
      <w:r>
        <w:t xml:space="preserve">Prompts user to enter </w:t>
      </w:r>
      <w:r w:rsidR="00CF2F0F">
        <w:t>a date of when the assignments was completed</w:t>
      </w:r>
    </w:p>
    <w:p w:rsidR="00CF2F0F" w:rsidRDefault="00CF2F0F" w:rsidP="00E36B3A">
      <w:pPr>
        <w:pStyle w:val="ListParagraph"/>
        <w:numPr>
          <w:ilvl w:val="5"/>
          <w:numId w:val="4"/>
        </w:numPr>
      </w:pPr>
      <w:r>
        <w:t xml:space="preserve">The program verifies if the </w:t>
      </w:r>
      <w:r w:rsidR="00FF57A9">
        <w:t xml:space="preserve">completed </w:t>
      </w:r>
      <w:r>
        <w:t>date is not valid.</w:t>
      </w:r>
    </w:p>
    <w:p w:rsidR="00CF2F0F" w:rsidRDefault="00CF2F0F" w:rsidP="00E36B3A">
      <w:pPr>
        <w:pStyle w:val="ListParagraph"/>
        <w:numPr>
          <w:ilvl w:val="6"/>
          <w:numId w:val="4"/>
        </w:numPr>
      </w:pPr>
      <w:r>
        <w:t>Is not US format</w:t>
      </w:r>
    </w:p>
    <w:p w:rsidR="00CF2F0F" w:rsidRDefault="00CF2F0F" w:rsidP="00E36B3A">
      <w:pPr>
        <w:pStyle w:val="ListParagraph"/>
        <w:numPr>
          <w:ilvl w:val="6"/>
          <w:numId w:val="4"/>
        </w:numPr>
      </w:pPr>
      <w:r>
        <w:t>Is not a valid month, day, or year value</w:t>
      </w:r>
    </w:p>
    <w:p w:rsidR="00CF2F0F" w:rsidRDefault="00CF2F0F" w:rsidP="00E36B3A">
      <w:pPr>
        <w:pStyle w:val="ListParagraph"/>
        <w:numPr>
          <w:ilvl w:val="6"/>
          <w:numId w:val="4"/>
        </w:numPr>
      </w:pPr>
      <w:r>
        <w:t>Completed date is less than the assigned date</w:t>
      </w:r>
    </w:p>
    <w:p w:rsidR="00997395" w:rsidRDefault="00997395" w:rsidP="00997395">
      <w:pPr>
        <w:pStyle w:val="ListParagraph"/>
        <w:numPr>
          <w:ilvl w:val="5"/>
          <w:numId w:val="4"/>
        </w:numPr>
      </w:pPr>
      <w:r>
        <w:t xml:space="preserve">If the </w:t>
      </w:r>
      <w:r w:rsidR="00FF57A9">
        <w:t>completed date</w:t>
      </w:r>
      <w:r>
        <w:t xml:space="preserve"> is an invalid date then the program will:</w:t>
      </w:r>
    </w:p>
    <w:p w:rsidR="00997395" w:rsidRDefault="00997395" w:rsidP="00997395">
      <w:pPr>
        <w:pStyle w:val="ListParagraph"/>
        <w:numPr>
          <w:ilvl w:val="6"/>
          <w:numId w:val="4"/>
        </w:numPr>
      </w:pPr>
      <w:r>
        <w:t xml:space="preserve">Print error message to console </w:t>
      </w:r>
    </w:p>
    <w:p w:rsidR="00997395" w:rsidRPr="009A1EA8" w:rsidRDefault="00A63493" w:rsidP="00FF57A9">
      <w:pPr>
        <w:pStyle w:val="ListParagraph"/>
        <w:numPr>
          <w:ilvl w:val="6"/>
          <w:numId w:val="4"/>
        </w:numPr>
      </w:pPr>
      <w:r>
        <w:t>Returns to</w:t>
      </w:r>
      <w:r w:rsidR="00997395">
        <w:t xml:space="preserve"> the main menu</w:t>
      </w:r>
    </w:p>
    <w:p w:rsidR="00997395" w:rsidRDefault="00997395" w:rsidP="00E36B3A">
      <w:pPr>
        <w:pStyle w:val="ListParagraph"/>
        <w:numPr>
          <w:ilvl w:val="5"/>
          <w:numId w:val="4"/>
        </w:numPr>
      </w:pPr>
      <w:r>
        <w:t xml:space="preserve">If the completed </w:t>
      </w:r>
      <w:r w:rsidR="00CF2F0F">
        <w:t xml:space="preserve">date is </w:t>
      </w:r>
      <w:r>
        <w:t>valid then the program</w:t>
      </w:r>
    </w:p>
    <w:p w:rsidR="00997395" w:rsidRDefault="00997395" w:rsidP="00E36B3A">
      <w:pPr>
        <w:pStyle w:val="ListParagraph"/>
        <w:numPr>
          <w:ilvl w:val="6"/>
          <w:numId w:val="4"/>
        </w:numPr>
      </w:pPr>
      <w:r>
        <w:t>compares</w:t>
      </w:r>
      <w:r w:rsidR="00CF2F0F">
        <w:t xml:space="preserve"> </w:t>
      </w:r>
      <w:r w:rsidR="00B30551">
        <w:t>completed</w:t>
      </w:r>
      <w:r w:rsidR="00CF2F0F">
        <w:t>Date</w:t>
      </w:r>
      <w:r>
        <w:t xml:space="preserve"> against dueDate</w:t>
      </w:r>
      <w:r w:rsidR="00CF2F0F">
        <w:t xml:space="preserve"> </w:t>
      </w:r>
      <w:r w:rsidR="001B440D">
        <w:t xml:space="preserve"> </w:t>
      </w:r>
    </w:p>
    <w:p w:rsidR="00997395" w:rsidRDefault="00997395" w:rsidP="00E36B3A">
      <w:pPr>
        <w:pStyle w:val="ListParagraph"/>
        <w:numPr>
          <w:ilvl w:val="7"/>
          <w:numId w:val="4"/>
        </w:numPr>
      </w:pPr>
      <w:r>
        <w:t xml:space="preserve">if </w:t>
      </w:r>
      <w:r w:rsidR="00B30551">
        <w:t>completed</w:t>
      </w:r>
      <w:r>
        <w:t>Date &lt;= to dueDate then the program:</w:t>
      </w:r>
    </w:p>
    <w:p w:rsidR="00F92D51" w:rsidRDefault="00997395" w:rsidP="00E36B3A">
      <w:pPr>
        <w:pStyle w:val="ListParagraph"/>
        <w:numPr>
          <w:ilvl w:val="8"/>
          <w:numId w:val="4"/>
        </w:numPr>
      </w:pPr>
      <w:r>
        <w:t xml:space="preserve">modifies status portion of the string data stored in the node as </w:t>
      </w:r>
      <w:r w:rsidR="00B30551">
        <w:t>“</w:t>
      </w:r>
      <w:r>
        <w:t>completed</w:t>
      </w:r>
      <w:r w:rsidR="00B30551">
        <w:t>”</w:t>
      </w:r>
    </w:p>
    <w:p w:rsidR="00997395" w:rsidRDefault="00B30551" w:rsidP="00997395">
      <w:pPr>
        <w:pStyle w:val="ListParagraph"/>
        <w:numPr>
          <w:ilvl w:val="7"/>
          <w:numId w:val="4"/>
        </w:numPr>
      </w:pPr>
      <w:r>
        <w:t>if completedDate</w:t>
      </w:r>
      <w:r w:rsidR="00997395">
        <w:t xml:space="preserve"> &gt; to dueDate then the program:</w:t>
      </w:r>
    </w:p>
    <w:p w:rsidR="00997395" w:rsidRDefault="00997395" w:rsidP="00E36B3A">
      <w:pPr>
        <w:pStyle w:val="ListParagraph"/>
        <w:numPr>
          <w:ilvl w:val="8"/>
          <w:numId w:val="4"/>
        </w:numPr>
      </w:pPr>
      <w:r>
        <w:t xml:space="preserve">modifies status portion of the string data stored in the node as </w:t>
      </w:r>
      <w:r w:rsidR="00B30551">
        <w:t>“</w:t>
      </w:r>
      <w:r>
        <w:t>late</w:t>
      </w:r>
      <w:r w:rsidR="00B30551">
        <w:t>”</w:t>
      </w:r>
    </w:p>
    <w:p w:rsidR="00997395" w:rsidRDefault="00997395" w:rsidP="00B30551">
      <w:pPr>
        <w:pStyle w:val="ListParagraph"/>
        <w:numPr>
          <w:ilvl w:val="6"/>
          <w:numId w:val="4"/>
        </w:numPr>
      </w:pPr>
      <w:r>
        <w:lastRenderedPageBreak/>
        <w:t>saves the modified string to the node</w:t>
      </w:r>
    </w:p>
    <w:p w:rsidR="00997395" w:rsidRDefault="00997395" w:rsidP="00B30551">
      <w:pPr>
        <w:pStyle w:val="ListParagraph"/>
        <w:numPr>
          <w:ilvl w:val="6"/>
          <w:numId w:val="4"/>
        </w:numPr>
      </w:pPr>
      <w:r>
        <w:t>moves the node to the completed list</w:t>
      </w:r>
      <w:r w:rsidR="008A5140">
        <w:t xml:space="preserve"> in order of it’s due date</w:t>
      </w:r>
    </w:p>
    <w:p w:rsidR="00997395" w:rsidRDefault="008A5140" w:rsidP="00B30551">
      <w:pPr>
        <w:pStyle w:val="ListParagraph"/>
        <w:numPr>
          <w:ilvl w:val="6"/>
          <w:numId w:val="4"/>
        </w:numPr>
      </w:pPr>
      <w:r>
        <w:t>deletes the assignment</w:t>
      </w:r>
      <w:r w:rsidR="00997395">
        <w:t xml:space="preserve"> out of the assigned list</w:t>
      </w:r>
    </w:p>
    <w:p w:rsidR="00CF392E" w:rsidRDefault="00CF392E" w:rsidP="00B30551">
      <w:pPr>
        <w:pStyle w:val="ListParagraph"/>
        <w:numPr>
          <w:ilvl w:val="6"/>
          <w:numId w:val="4"/>
        </w:numPr>
      </w:pPr>
      <w:r>
        <w:t>sets the changed variable to true.</w:t>
      </w:r>
    </w:p>
    <w:p w:rsidR="00997395" w:rsidRDefault="00997395" w:rsidP="00B30551">
      <w:pPr>
        <w:pStyle w:val="ListParagraph"/>
        <w:numPr>
          <w:ilvl w:val="6"/>
          <w:numId w:val="4"/>
        </w:numPr>
      </w:pPr>
      <w:r>
        <w:t>returns to the main menu</w:t>
      </w:r>
    </w:p>
    <w:p w:rsidR="00974B87" w:rsidRDefault="00974B87" w:rsidP="00E36B3A">
      <w:pPr>
        <w:pStyle w:val="ListParagraph"/>
        <w:ind w:left="5400"/>
      </w:pPr>
    </w:p>
    <w:p w:rsidR="00DB193A" w:rsidRPr="00E36B3A" w:rsidRDefault="00EB08B0" w:rsidP="00DB193A">
      <w:pPr>
        <w:pStyle w:val="ListParagraph"/>
        <w:numPr>
          <w:ilvl w:val="2"/>
          <w:numId w:val="4"/>
        </w:numPr>
        <w:rPr>
          <w:b/>
        </w:rPr>
      </w:pPr>
      <w:r>
        <w:t>If the choice was</w:t>
      </w:r>
      <w:r w:rsidR="00B17976">
        <w:t xml:space="preserve"> </w:t>
      </w:r>
      <w:r w:rsidR="00B17976" w:rsidRPr="00E36B3A">
        <w:rPr>
          <w:b/>
        </w:rPr>
        <w:t>6. Display n</w:t>
      </w:r>
      <w:r w:rsidR="007A0CC6" w:rsidRPr="00E36B3A">
        <w:rPr>
          <w:b/>
        </w:rPr>
        <w:t xml:space="preserve">umber of </w:t>
      </w:r>
      <w:r w:rsidR="00B17976" w:rsidRPr="00E36B3A">
        <w:rPr>
          <w:b/>
        </w:rPr>
        <w:t>l</w:t>
      </w:r>
      <w:r w:rsidR="007A0CC6" w:rsidRPr="00E36B3A">
        <w:rPr>
          <w:b/>
        </w:rPr>
        <w:t xml:space="preserve">ate </w:t>
      </w:r>
      <w:r w:rsidR="00B17976" w:rsidRPr="00E36B3A">
        <w:rPr>
          <w:b/>
        </w:rPr>
        <w:t>a</w:t>
      </w:r>
      <w:r w:rsidR="00DB193A" w:rsidRPr="00E36B3A">
        <w:rPr>
          <w:b/>
        </w:rPr>
        <w:t>ssignments</w:t>
      </w:r>
    </w:p>
    <w:p w:rsidR="00F247FA" w:rsidRDefault="00F247FA">
      <w:pPr>
        <w:pStyle w:val="ListParagraph"/>
        <w:numPr>
          <w:ilvl w:val="3"/>
          <w:numId w:val="4"/>
        </w:numPr>
      </w:pPr>
      <w:r>
        <w:t xml:space="preserve">The </w:t>
      </w:r>
      <w:r w:rsidR="00150D18">
        <w:t xml:space="preserve">Program </w:t>
      </w:r>
    </w:p>
    <w:p w:rsidR="00F247FA" w:rsidRDefault="00150D18" w:rsidP="00E36B3A">
      <w:pPr>
        <w:pStyle w:val="ListParagraph"/>
        <w:numPr>
          <w:ilvl w:val="4"/>
          <w:numId w:val="4"/>
        </w:numPr>
      </w:pPr>
      <w:r>
        <w:t>prompts user to save all changes</w:t>
      </w:r>
    </w:p>
    <w:p w:rsidR="00F247FA" w:rsidRDefault="00150D18" w:rsidP="00E36B3A">
      <w:pPr>
        <w:pStyle w:val="ListParagraph"/>
        <w:numPr>
          <w:ilvl w:val="4"/>
          <w:numId w:val="4"/>
        </w:numPr>
      </w:pPr>
      <w:r>
        <w:t xml:space="preserve">searches </w:t>
      </w:r>
      <w:r w:rsidR="001E3003">
        <w:t xml:space="preserve">the </w:t>
      </w:r>
      <w:r w:rsidR="00F247FA">
        <w:t>c</w:t>
      </w:r>
      <w:r>
        <w:t xml:space="preserve">ompleted list for </w:t>
      </w:r>
      <w:r w:rsidR="00F247FA">
        <w:t>“</w:t>
      </w:r>
      <w:r>
        <w:t>late</w:t>
      </w:r>
      <w:r w:rsidR="00F247FA">
        <w:t>”</w:t>
      </w:r>
      <w:r>
        <w:t xml:space="preserve"> assignment status</w:t>
      </w:r>
      <w:r w:rsidR="001E3003">
        <w:t xml:space="preserve"> &amp; counts them</w:t>
      </w:r>
    </w:p>
    <w:p w:rsidR="001E32BA" w:rsidRDefault="00F247FA" w:rsidP="00E36B3A">
      <w:pPr>
        <w:pStyle w:val="ListParagraph"/>
        <w:numPr>
          <w:ilvl w:val="4"/>
          <w:numId w:val="4"/>
        </w:numPr>
      </w:pPr>
      <w:r>
        <w:t xml:space="preserve">Prints the following output to the console </w:t>
      </w:r>
      <w:r w:rsidR="007A0CC6">
        <w:t xml:space="preserve">xxx is </w:t>
      </w:r>
      <w:r w:rsidR="001E32BA">
        <w:t>the number of late assignments</w:t>
      </w:r>
    </w:p>
    <w:p w:rsidR="007A0CC6" w:rsidRDefault="007A0CC6" w:rsidP="00E36B3A">
      <w:pPr>
        <w:pStyle w:val="ListParagraph"/>
        <w:numPr>
          <w:ilvl w:val="5"/>
          <w:numId w:val="4"/>
        </w:numPr>
      </w:pPr>
      <w:r>
        <w:t>“Number of late assignments is xxxx”</w:t>
      </w:r>
    </w:p>
    <w:p w:rsidR="00F247FA" w:rsidRDefault="00F247FA">
      <w:pPr>
        <w:pStyle w:val="ListParagraph"/>
        <w:numPr>
          <w:ilvl w:val="4"/>
          <w:numId w:val="4"/>
        </w:numPr>
      </w:pPr>
      <w:r>
        <w:t>Returns to main menu</w:t>
      </w:r>
    </w:p>
    <w:p w:rsidR="0044701D" w:rsidRDefault="0044701D" w:rsidP="0044701D">
      <w:pPr>
        <w:pStyle w:val="ListParagraph"/>
        <w:ind w:left="3600"/>
      </w:pPr>
    </w:p>
    <w:p w:rsidR="00DB193A" w:rsidRDefault="00EB08B0" w:rsidP="00DB193A">
      <w:pPr>
        <w:pStyle w:val="ListParagraph"/>
        <w:numPr>
          <w:ilvl w:val="2"/>
          <w:numId w:val="4"/>
        </w:numPr>
      </w:pPr>
      <w:r>
        <w:t xml:space="preserve">If the choice was </w:t>
      </w:r>
      <w:r w:rsidR="00B92986" w:rsidRPr="00E36B3A">
        <w:rPr>
          <w:b/>
        </w:rPr>
        <w:t xml:space="preserve">7. </w:t>
      </w:r>
      <w:r w:rsidR="00DB193A" w:rsidRPr="00E36B3A">
        <w:rPr>
          <w:b/>
        </w:rPr>
        <w:t>Save</w:t>
      </w:r>
    </w:p>
    <w:p w:rsidR="00C15B05" w:rsidRDefault="001E32BA" w:rsidP="00C15B05">
      <w:pPr>
        <w:pStyle w:val="ListParagraph"/>
        <w:numPr>
          <w:ilvl w:val="3"/>
          <w:numId w:val="4"/>
        </w:numPr>
      </w:pPr>
      <w:r>
        <w:t>Saves the changes to the data</w:t>
      </w:r>
      <w:r w:rsidR="00F92D51">
        <w:t xml:space="preserve"> to a file named AssignmentData</w:t>
      </w:r>
      <w:r w:rsidR="00B92986">
        <w:t>.txt</w:t>
      </w:r>
    </w:p>
    <w:p w:rsidR="00C15B05" w:rsidRDefault="00C15B05" w:rsidP="00C15B05">
      <w:pPr>
        <w:pStyle w:val="ListParagraph"/>
        <w:numPr>
          <w:ilvl w:val="3"/>
          <w:numId w:val="4"/>
        </w:numPr>
      </w:pPr>
      <w:r>
        <w:t>Save overwrites the assignment file whenever there are changes to the data.</w:t>
      </w:r>
    </w:p>
    <w:p w:rsidR="006C284E" w:rsidRDefault="00CF392E" w:rsidP="001E32BA">
      <w:pPr>
        <w:pStyle w:val="ListParagraph"/>
        <w:numPr>
          <w:ilvl w:val="3"/>
          <w:numId w:val="4"/>
        </w:numPr>
      </w:pPr>
      <w:r>
        <w:t>Sets changed</w:t>
      </w:r>
      <w:r w:rsidR="006C284E">
        <w:t xml:space="preserve"> variable to </w:t>
      </w:r>
      <w:r>
        <w:t>false</w:t>
      </w:r>
    </w:p>
    <w:p w:rsidR="0044701D" w:rsidRDefault="0044701D" w:rsidP="001E32BA">
      <w:pPr>
        <w:pStyle w:val="ListParagraph"/>
        <w:numPr>
          <w:ilvl w:val="3"/>
          <w:numId w:val="4"/>
        </w:numPr>
      </w:pPr>
      <w:r>
        <w:t>Return</w:t>
      </w:r>
      <w:r w:rsidR="00CF392E">
        <w:t>s</w:t>
      </w:r>
      <w:r>
        <w:t xml:space="preserve"> to </w:t>
      </w:r>
      <w:r w:rsidR="00B516DE">
        <w:t xml:space="preserve">main </w:t>
      </w:r>
      <w:r>
        <w:t>menu once Save has been executed</w:t>
      </w:r>
    </w:p>
    <w:p w:rsidR="00974B87" w:rsidRDefault="00974B87" w:rsidP="00974B87">
      <w:pPr>
        <w:pStyle w:val="ListParagraph"/>
        <w:ind w:left="2880"/>
      </w:pPr>
    </w:p>
    <w:p w:rsidR="00530E0B" w:rsidRDefault="00EB08B0" w:rsidP="00F92D51">
      <w:pPr>
        <w:pStyle w:val="ListParagraph"/>
        <w:numPr>
          <w:ilvl w:val="2"/>
          <w:numId w:val="4"/>
        </w:numPr>
      </w:pPr>
      <w:r>
        <w:t xml:space="preserve">If the choice was </w:t>
      </w:r>
      <w:r w:rsidR="00B516DE" w:rsidRPr="00E36B3A">
        <w:rPr>
          <w:b/>
        </w:rPr>
        <w:t xml:space="preserve">7. </w:t>
      </w:r>
      <w:r w:rsidRPr="00E36B3A">
        <w:rPr>
          <w:b/>
        </w:rPr>
        <w:t>E</w:t>
      </w:r>
      <w:r w:rsidR="00DB193A" w:rsidRPr="00E36B3A">
        <w:rPr>
          <w:b/>
        </w:rPr>
        <w:t>xit</w:t>
      </w:r>
      <w:r w:rsidR="00DB193A">
        <w:t xml:space="preserve"> </w:t>
      </w:r>
    </w:p>
    <w:p w:rsidR="0044701D" w:rsidRDefault="0044701D" w:rsidP="0044701D">
      <w:pPr>
        <w:pStyle w:val="ListParagraph"/>
        <w:numPr>
          <w:ilvl w:val="3"/>
          <w:numId w:val="4"/>
        </w:numPr>
      </w:pPr>
      <w:r>
        <w:t>Program will start exiting</w:t>
      </w:r>
    </w:p>
    <w:p w:rsidR="005A3D43" w:rsidRDefault="005A3D43" w:rsidP="005A3D43">
      <w:pPr>
        <w:pStyle w:val="ListParagraph"/>
        <w:numPr>
          <w:ilvl w:val="3"/>
          <w:numId w:val="4"/>
        </w:numPr>
      </w:pPr>
      <w:r>
        <w:t>the program will check to see if the data has been saved since the last change.</w:t>
      </w:r>
    </w:p>
    <w:p w:rsidR="00B516DE" w:rsidRDefault="005A3D43" w:rsidP="005A3D43">
      <w:pPr>
        <w:pStyle w:val="ListParagraph"/>
        <w:numPr>
          <w:ilvl w:val="4"/>
          <w:numId w:val="4"/>
        </w:numPr>
      </w:pPr>
      <w:r>
        <w:t xml:space="preserve">If </w:t>
      </w:r>
      <w:r w:rsidR="0044701D">
        <w:t xml:space="preserve">beenSaved is False then the program </w:t>
      </w:r>
      <w:r>
        <w:t>will</w:t>
      </w:r>
      <w:r w:rsidR="00B516DE">
        <w:t>:</w:t>
      </w:r>
    </w:p>
    <w:p w:rsidR="00B516DE" w:rsidRDefault="00B516DE" w:rsidP="00E36B3A">
      <w:pPr>
        <w:pStyle w:val="ListParagraph"/>
        <w:numPr>
          <w:ilvl w:val="5"/>
          <w:numId w:val="4"/>
        </w:numPr>
      </w:pPr>
      <w:r>
        <w:t>Print to console</w:t>
      </w:r>
      <w:r w:rsidR="005A3D43">
        <w:t xml:space="preserve"> “Data has not been saved</w:t>
      </w:r>
      <w:r>
        <w:t>. Returning to main menu</w:t>
      </w:r>
      <w:r w:rsidR="005A3D43">
        <w:t xml:space="preserve">” </w:t>
      </w:r>
    </w:p>
    <w:p w:rsidR="00127DF8" w:rsidRDefault="005A3D43" w:rsidP="00E36B3A">
      <w:pPr>
        <w:pStyle w:val="ListParagraph"/>
        <w:numPr>
          <w:ilvl w:val="5"/>
          <w:numId w:val="4"/>
        </w:numPr>
      </w:pPr>
      <w:r>
        <w:t xml:space="preserve">return user to </w:t>
      </w:r>
      <w:r w:rsidR="00B516DE">
        <w:t xml:space="preserve">main </w:t>
      </w:r>
      <w:r>
        <w:t>menu</w:t>
      </w:r>
    </w:p>
    <w:p w:rsidR="00B516DE" w:rsidRDefault="0044701D" w:rsidP="0044701D">
      <w:pPr>
        <w:pStyle w:val="ListParagraph"/>
        <w:numPr>
          <w:ilvl w:val="4"/>
          <w:numId w:val="4"/>
        </w:numPr>
      </w:pPr>
      <w:r>
        <w:t>If beenSaved is True then the program</w:t>
      </w:r>
      <w:r w:rsidR="00B516DE">
        <w:t xml:space="preserve"> will</w:t>
      </w:r>
    </w:p>
    <w:p w:rsidR="00B516DE" w:rsidRDefault="00B516DE" w:rsidP="00B516DE">
      <w:pPr>
        <w:pStyle w:val="ListParagraph"/>
        <w:numPr>
          <w:ilvl w:val="5"/>
          <w:numId w:val="4"/>
        </w:numPr>
      </w:pPr>
      <w:r>
        <w:t>Print to console “</w:t>
      </w:r>
      <w:r w:rsidR="00624B89">
        <w:t>Now</w:t>
      </w:r>
      <w:r>
        <w:t xml:space="preserve"> exiting </w:t>
      </w:r>
      <w:r w:rsidR="00624B89">
        <w:t>program</w:t>
      </w:r>
      <w:r>
        <w:t xml:space="preserve">” </w:t>
      </w:r>
    </w:p>
    <w:p w:rsidR="0044701D" w:rsidRDefault="0044701D" w:rsidP="00E36B3A">
      <w:pPr>
        <w:pStyle w:val="ListParagraph"/>
        <w:numPr>
          <w:ilvl w:val="5"/>
          <w:numId w:val="4"/>
        </w:numPr>
      </w:pPr>
      <w:r>
        <w:t>Exit.</w:t>
      </w:r>
    </w:p>
    <w:p w:rsidR="00974B87" w:rsidRDefault="00974B87" w:rsidP="00974B87">
      <w:pPr>
        <w:pStyle w:val="ListParagraph"/>
        <w:ind w:left="3600"/>
      </w:pPr>
    </w:p>
    <w:p w:rsidR="00055A43" w:rsidRDefault="00055A43" w:rsidP="00055A43">
      <w:pPr>
        <w:pStyle w:val="ListParagraph"/>
        <w:numPr>
          <w:ilvl w:val="2"/>
          <w:numId w:val="4"/>
        </w:numPr>
      </w:pPr>
      <w:r>
        <w:t xml:space="preserve">If the choice was invalid </w:t>
      </w:r>
      <w:r w:rsidR="00401D1C">
        <w:t xml:space="preserve">(not a number that is 1 thru 8) </w:t>
      </w:r>
      <w:r>
        <w:t>then</w:t>
      </w:r>
      <w:r w:rsidR="001161E6">
        <w:t xml:space="preserve"> the program</w:t>
      </w:r>
      <w:r>
        <w:t>:</w:t>
      </w:r>
    </w:p>
    <w:p w:rsidR="00055A43" w:rsidRDefault="00055A43" w:rsidP="00055A43">
      <w:pPr>
        <w:pStyle w:val="ListParagraph"/>
        <w:numPr>
          <w:ilvl w:val="3"/>
          <w:numId w:val="4"/>
        </w:numPr>
      </w:pPr>
      <w:r>
        <w:t>prints to console:</w:t>
      </w:r>
    </w:p>
    <w:p w:rsidR="001161E6" w:rsidRDefault="00055A43" w:rsidP="00E36B3A">
      <w:pPr>
        <w:pStyle w:val="ListParagraph"/>
        <w:numPr>
          <w:ilvl w:val="4"/>
          <w:numId w:val="4"/>
        </w:numPr>
      </w:pPr>
      <w:r>
        <w:t>“</w:t>
      </w:r>
      <w:r w:rsidR="00624B89">
        <w:t xml:space="preserve">Number entered is not 1 to 8. </w:t>
      </w:r>
      <w:r>
        <w:t xml:space="preserve"> Please try again.”</w:t>
      </w:r>
    </w:p>
    <w:p w:rsidR="001161E6" w:rsidRDefault="001161E6" w:rsidP="00055A43">
      <w:pPr>
        <w:pStyle w:val="ListParagraph"/>
        <w:numPr>
          <w:ilvl w:val="4"/>
          <w:numId w:val="4"/>
        </w:numPr>
      </w:pPr>
      <w:r>
        <w:t>Returns to main menu</w:t>
      </w:r>
    </w:p>
    <w:p w:rsidR="0044701D" w:rsidRDefault="0044701D" w:rsidP="00E36B3A">
      <w:pPr>
        <w:pStyle w:val="ListParagraph"/>
        <w:ind w:left="4050"/>
      </w:pPr>
    </w:p>
    <w:sectPr w:rsidR="0044701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8DF" w:rsidRDefault="007338DF" w:rsidP="00292962">
      <w:pPr>
        <w:spacing w:after="0" w:line="240" w:lineRule="auto"/>
      </w:pPr>
      <w:r>
        <w:separator/>
      </w:r>
    </w:p>
  </w:endnote>
  <w:endnote w:type="continuationSeparator" w:id="0">
    <w:p w:rsidR="007338DF" w:rsidRDefault="007338DF" w:rsidP="0029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142948"/>
      <w:docPartObj>
        <w:docPartGallery w:val="Page Numbers (Bottom of Page)"/>
        <w:docPartUnique/>
      </w:docPartObj>
    </w:sdtPr>
    <w:sdtEndPr/>
    <w:sdtContent>
      <w:sdt>
        <w:sdtPr>
          <w:id w:val="1728636285"/>
          <w:docPartObj>
            <w:docPartGallery w:val="Page Numbers (Top of Page)"/>
            <w:docPartUnique/>
          </w:docPartObj>
        </w:sdtPr>
        <w:sdtEndPr/>
        <w:sdtContent>
          <w:p w:rsidR="0013375C" w:rsidRDefault="0013375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C4D3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4D3E">
              <w:rPr>
                <w:b/>
                <w:bCs/>
                <w:noProof/>
              </w:rPr>
              <w:t>9</w:t>
            </w:r>
            <w:r>
              <w:rPr>
                <w:b/>
                <w:bCs/>
                <w:sz w:val="24"/>
                <w:szCs w:val="24"/>
              </w:rPr>
              <w:fldChar w:fldCharType="end"/>
            </w:r>
          </w:p>
        </w:sdtContent>
      </w:sdt>
    </w:sdtContent>
  </w:sdt>
  <w:p w:rsidR="0013375C" w:rsidRDefault="00133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8DF" w:rsidRDefault="007338DF" w:rsidP="00292962">
      <w:pPr>
        <w:spacing w:after="0" w:line="240" w:lineRule="auto"/>
      </w:pPr>
      <w:r>
        <w:separator/>
      </w:r>
    </w:p>
  </w:footnote>
  <w:footnote w:type="continuationSeparator" w:id="0">
    <w:p w:rsidR="007338DF" w:rsidRDefault="007338DF" w:rsidP="00292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75C" w:rsidRDefault="0013375C">
    <w:pPr>
      <w:pStyle w:val="Header"/>
    </w:pPr>
    <w:r>
      <w:ptab w:relativeTo="margin" w:alignment="center" w:leader="none"/>
    </w:r>
    <w:r>
      <w:t>CompSci - 303  Program 1</w:t>
    </w:r>
    <w:r>
      <w:ptab w:relativeTo="margin" w:alignment="right" w:leader="none"/>
    </w:r>
  </w:p>
  <w:p w:rsidR="0013375C" w:rsidRDefault="001337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3EE9"/>
    <w:multiLevelType w:val="hybridMultilevel"/>
    <w:tmpl w:val="9438B5E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405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3E7723F2"/>
    <w:multiLevelType w:val="hybridMultilevel"/>
    <w:tmpl w:val="88F472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EB97D8A"/>
    <w:multiLevelType w:val="hybridMultilevel"/>
    <w:tmpl w:val="D4845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D77759"/>
    <w:multiLevelType w:val="hybridMultilevel"/>
    <w:tmpl w:val="B62408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D422B52"/>
    <w:multiLevelType w:val="hybridMultilevel"/>
    <w:tmpl w:val="45764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3207AE"/>
    <w:multiLevelType w:val="hybridMultilevel"/>
    <w:tmpl w:val="AF16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733E3F"/>
    <w:multiLevelType w:val="hybridMultilevel"/>
    <w:tmpl w:val="067A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05"/>
    <w:rsid w:val="0001613A"/>
    <w:rsid w:val="00035BD8"/>
    <w:rsid w:val="000539AA"/>
    <w:rsid w:val="00054A2F"/>
    <w:rsid w:val="000556F5"/>
    <w:rsid w:val="00055A43"/>
    <w:rsid w:val="00080A97"/>
    <w:rsid w:val="00081189"/>
    <w:rsid w:val="00097997"/>
    <w:rsid w:val="000B36D9"/>
    <w:rsid w:val="000D7730"/>
    <w:rsid w:val="001161E6"/>
    <w:rsid w:val="00127DF8"/>
    <w:rsid w:val="0013375C"/>
    <w:rsid w:val="00140B8D"/>
    <w:rsid w:val="00150D18"/>
    <w:rsid w:val="00157434"/>
    <w:rsid w:val="00180177"/>
    <w:rsid w:val="00195CD7"/>
    <w:rsid w:val="001A7A7E"/>
    <w:rsid w:val="001B440D"/>
    <w:rsid w:val="001C4F37"/>
    <w:rsid w:val="001E3003"/>
    <w:rsid w:val="001E32BA"/>
    <w:rsid w:val="001E5927"/>
    <w:rsid w:val="00200837"/>
    <w:rsid w:val="00226D82"/>
    <w:rsid w:val="002271D4"/>
    <w:rsid w:val="002304BB"/>
    <w:rsid w:val="00261E00"/>
    <w:rsid w:val="00273686"/>
    <w:rsid w:val="00292962"/>
    <w:rsid w:val="002B28D9"/>
    <w:rsid w:val="002B7698"/>
    <w:rsid w:val="00303929"/>
    <w:rsid w:val="0030463C"/>
    <w:rsid w:val="0030730D"/>
    <w:rsid w:val="00323E43"/>
    <w:rsid w:val="00326DE6"/>
    <w:rsid w:val="00360834"/>
    <w:rsid w:val="00364810"/>
    <w:rsid w:val="0036643F"/>
    <w:rsid w:val="00372FD5"/>
    <w:rsid w:val="0037624E"/>
    <w:rsid w:val="003C68FA"/>
    <w:rsid w:val="003F171C"/>
    <w:rsid w:val="003F6C0A"/>
    <w:rsid w:val="00401D1C"/>
    <w:rsid w:val="00402EE1"/>
    <w:rsid w:val="00420B97"/>
    <w:rsid w:val="00425F82"/>
    <w:rsid w:val="004348B2"/>
    <w:rsid w:val="0044701D"/>
    <w:rsid w:val="00455BA9"/>
    <w:rsid w:val="00461950"/>
    <w:rsid w:val="00461982"/>
    <w:rsid w:val="00480153"/>
    <w:rsid w:val="00491F27"/>
    <w:rsid w:val="004943B9"/>
    <w:rsid w:val="004A04D2"/>
    <w:rsid w:val="004A13F1"/>
    <w:rsid w:val="004A1E8E"/>
    <w:rsid w:val="004A699A"/>
    <w:rsid w:val="004A6AD8"/>
    <w:rsid w:val="004B0CD7"/>
    <w:rsid w:val="004B1E80"/>
    <w:rsid w:val="004C3211"/>
    <w:rsid w:val="005273B6"/>
    <w:rsid w:val="00530E0B"/>
    <w:rsid w:val="00533C09"/>
    <w:rsid w:val="005353EB"/>
    <w:rsid w:val="005769E9"/>
    <w:rsid w:val="00577D2C"/>
    <w:rsid w:val="005A025B"/>
    <w:rsid w:val="005A3D43"/>
    <w:rsid w:val="005C0400"/>
    <w:rsid w:val="005D778A"/>
    <w:rsid w:val="005E6012"/>
    <w:rsid w:val="005E6919"/>
    <w:rsid w:val="005F5040"/>
    <w:rsid w:val="005F62D6"/>
    <w:rsid w:val="00611EE9"/>
    <w:rsid w:val="00624B89"/>
    <w:rsid w:val="00635528"/>
    <w:rsid w:val="0068315C"/>
    <w:rsid w:val="006A011A"/>
    <w:rsid w:val="006C284E"/>
    <w:rsid w:val="006C6DAB"/>
    <w:rsid w:val="006D6DA5"/>
    <w:rsid w:val="006E1E00"/>
    <w:rsid w:val="006F73CA"/>
    <w:rsid w:val="007031F1"/>
    <w:rsid w:val="007072EE"/>
    <w:rsid w:val="007338DF"/>
    <w:rsid w:val="007A0CC6"/>
    <w:rsid w:val="007B0A83"/>
    <w:rsid w:val="007D60DC"/>
    <w:rsid w:val="00813698"/>
    <w:rsid w:val="008271E9"/>
    <w:rsid w:val="008452FB"/>
    <w:rsid w:val="0086178B"/>
    <w:rsid w:val="00893EE0"/>
    <w:rsid w:val="00895F44"/>
    <w:rsid w:val="008A1E04"/>
    <w:rsid w:val="008A5140"/>
    <w:rsid w:val="008A7DD6"/>
    <w:rsid w:val="008B68D3"/>
    <w:rsid w:val="008E5580"/>
    <w:rsid w:val="009666DF"/>
    <w:rsid w:val="00974B87"/>
    <w:rsid w:val="009764BC"/>
    <w:rsid w:val="00976863"/>
    <w:rsid w:val="00981AEB"/>
    <w:rsid w:val="00994493"/>
    <w:rsid w:val="00997395"/>
    <w:rsid w:val="009A1EA8"/>
    <w:rsid w:val="009C0CA8"/>
    <w:rsid w:val="009C36BE"/>
    <w:rsid w:val="009C41FE"/>
    <w:rsid w:val="009D1E17"/>
    <w:rsid w:val="009D48E8"/>
    <w:rsid w:val="009E00D5"/>
    <w:rsid w:val="009E6AB7"/>
    <w:rsid w:val="00A047D3"/>
    <w:rsid w:val="00A14087"/>
    <w:rsid w:val="00A153E9"/>
    <w:rsid w:val="00A63493"/>
    <w:rsid w:val="00A875DF"/>
    <w:rsid w:val="00AF03F2"/>
    <w:rsid w:val="00B17976"/>
    <w:rsid w:val="00B30551"/>
    <w:rsid w:val="00B324D4"/>
    <w:rsid w:val="00B36BF8"/>
    <w:rsid w:val="00B42375"/>
    <w:rsid w:val="00B42FD5"/>
    <w:rsid w:val="00B516DE"/>
    <w:rsid w:val="00B92986"/>
    <w:rsid w:val="00BA27E2"/>
    <w:rsid w:val="00BB0B57"/>
    <w:rsid w:val="00BB3C24"/>
    <w:rsid w:val="00BC2105"/>
    <w:rsid w:val="00BD3CD5"/>
    <w:rsid w:val="00BE162D"/>
    <w:rsid w:val="00C01F21"/>
    <w:rsid w:val="00C15B05"/>
    <w:rsid w:val="00C20671"/>
    <w:rsid w:val="00CC110A"/>
    <w:rsid w:val="00CC51B3"/>
    <w:rsid w:val="00CC52B1"/>
    <w:rsid w:val="00CE5844"/>
    <w:rsid w:val="00CF2F0F"/>
    <w:rsid w:val="00CF392E"/>
    <w:rsid w:val="00D26438"/>
    <w:rsid w:val="00D35448"/>
    <w:rsid w:val="00D472CA"/>
    <w:rsid w:val="00D50EFC"/>
    <w:rsid w:val="00DB0A5F"/>
    <w:rsid w:val="00DB193A"/>
    <w:rsid w:val="00DB76BF"/>
    <w:rsid w:val="00DC333D"/>
    <w:rsid w:val="00DC4D3E"/>
    <w:rsid w:val="00DF7AB9"/>
    <w:rsid w:val="00E024C6"/>
    <w:rsid w:val="00E10172"/>
    <w:rsid w:val="00E16AD1"/>
    <w:rsid w:val="00E318F6"/>
    <w:rsid w:val="00E33257"/>
    <w:rsid w:val="00E36B3A"/>
    <w:rsid w:val="00E51EA5"/>
    <w:rsid w:val="00E66CF1"/>
    <w:rsid w:val="00E737BF"/>
    <w:rsid w:val="00E73962"/>
    <w:rsid w:val="00E90A3A"/>
    <w:rsid w:val="00EA4522"/>
    <w:rsid w:val="00EB08B0"/>
    <w:rsid w:val="00EB3EA5"/>
    <w:rsid w:val="00EC352D"/>
    <w:rsid w:val="00EE67FB"/>
    <w:rsid w:val="00F01535"/>
    <w:rsid w:val="00F03AA4"/>
    <w:rsid w:val="00F1233F"/>
    <w:rsid w:val="00F20ABB"/>
    <w:rsid w:val="00F21939"/>
    <w:rsid w:val="00F247FA"/>
    <w:rsid w:val="00F430F5"/>
    <w:rsid w:val="00F90D46"/>
    <w:rsid w:val="00F92D51"/>
    <w:rsid w:val="00F931C6"/>
    <w:rsid w:val="00FC422E"/>
    <w:rsid w:val="00FD07D0"/>
    <w:rsid w:val="00FF5221"/>
    <w:rsid w:val="00FF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F8"/>
    <w:pPr>
      <w:ind w:left="720"/>
      <w:contextualSpacing/>
    </w:pPr>
  </w:style>
  <w:style w:type="paragraph" w:styleId="BalloonText">
    <w:name w:val="Balloon Text"/>
    <w:basedOn w:val="Normal"/>
    <w:link w:val="BalloonTextChar"/>
    <w:uiPriority w:val="99"/>
    <w:semiHidden/>
    <w:unhideWhenUsed/>
    <w:rsid w:val="00364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810"/>
    <w:rPr>
      <w:rFonts w:ascii="Segoe UI" w:hAnsi="Segoe UI" w:cs="Segoe UI"/>
      <w:sz w:val="18"/>
      <w:szCs w:val="18"/>
    </w:rPr>
  </w:style>
  <w:style w:type="paragraph" w:styleId="Header">
    <w:name w:val="header"/>
    <w:basedOn w:val="Normal"/>
    <w:link w:val="HeaderChar"/>
    <w:uiPriority w:val="99"/>
    <w:unhideWhenUsed/>
    <w:rsid w:val="0029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962"/>
  </w:style>
  <w:style w:type="paragraph" w:styleId="Footer">
    <w:name w:val="footer"/>
    <w:basedOn w:val="Normal"/>
    <w:link w:val="FooterChar"/>
    <w:uiPriority w:val="99"/>
    <w:unhideWhenUsed/>
    <w:rsid w:val="0029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962"/>
  </w:style>
  <w:style w:type="paragraph" w:styleId="NoSpacing">
    <w:name w:val="No Spacing"/>
    <w:uiPriority w:val="1"/>
    <w:qFormat/>
    <w:rsid w:val="00EE67F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F8"/>
    <w:pPr>
      <w:ind w:left="720"/>
      <w:contextualSpacing/>
    </w:pPr>
  </w:style>
  <w:style w:type="paragraph" w:styleId="BalloonText">
    <w:name w:val="Balloon Text"/>
    <w:basedOn w:val="Normal"/>
    <w:link w:val="BalloonTextChar"/>
    <w:uiPriority w:val="99"/>
    <w:semiHidden/>
    <w:unhideWhenUsed/>
    <w:rsid w:val="00364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810"/>
    <w:rPr>
      <w:rFonts w:ascii="Segoe UI" w:hAnsi="Segoe UI" w:cs="Segoe UI"/>
      <w:sz w:val="18"/>
      <w:szCs w:val="18"/>
    </w:rPr>
  </w:style>
  <w:style w:type="paragraph" w:styleId="Header">
    <w:name w:val="header"/>
    <w:basedOn w:val="Normal"/>
    <w:link w:val="HeaderChar"/>
    <w:uiPriority w:val="99"/>
    <w:unhideWhenUsed/>
    <w:rsid w:val="0029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962"/>
  </w:style>
  <w:style w:type="paragraph" w:styleId="Footer">
    <w:name w:val="footer"/>
    <w:basedOn w:val="Normal"/>
    <w:link w:val="FooterChar"/>
    <w:uiPriority w:val="99"/>
    <w:unhideWhenUsed/>
    <w:rsid w:val="0029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962"/>
  </w:style>
  <w:style w:type="paragraph" w:styleId="NoSpacing">
    <w:name w:val="No Spacing"/>
    <w:uiPriority w:val="1"/>
    <w:qFormat/>
    <w:rsid w:val="00EE67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738C-58D5-4EDB-B63D-009DF676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Warren</dc:creator>
  <cp:lastModifiedBy>Susan</cp:lastModifiedBy>
  <cp:revision>2</cp:revision>
  <cp:lastPrinted>2015-09-27T16:59:00Z</cp:lastPrinted>
  <dcterms:created xsi:type="dcterms:W3CDTF">2015-10-07T13:32:00Z</dcterms:created>
  <dcterms:modified xsi:type="dcterms:W3CDTF">2015-10-07T13:32:00Z</dcterms:modified>
</cp:coreProperties>
</file>